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45D" w:rsidRPr="00ED045D" w:rsidRDefault="00ED045D" w:rsidP="00ED045D">
      <w:pPr>
        <w:spacing w:after="430"/>
        <w:ind w:right="0"/>
        <w:rPr>
          <w:rFonts w:ascii="Times New Roman" w:eastAsia="Times New Roman" w:hAnsi="Times New Roman" w:cs="Times New Roman"/>
          <w:sz w:val="38"/>
          <w:szCs w:val="38"/>
        </w:rPr>
      </w:pPr>
      <w:r w:rsidRPr="00ED045D">
        <w:rPr>
          <w:rFonts w:ascii="Times New Roman" w:eastAsia="Times New Roman" w:hAnsi="Times New Roman" w:cs="Times New Roman"/>
          <w:sz w:val="38"/>
          <w:szCs w:val="38"/>
        </w:rPr>
        <w:t>Animal extinctions may be caused by natural occurrences such as climatic heating or cooling or changes in sea levels. In more modern times, however, human activity has been to blame. Habitat destruction as farming land expands and forests are cut-down is the main cause of modern extinctions, along with pollution, the introduction of alien species, and over fishing or hunting. Increasingly, however, climate change is thought to be driving extinctions.</w:t>
      </w:r>
    </w:p>
    <w:p w:rsidR="00ED045D" w:rsidRPr="00ED045D" w:rsidRDefault="00ED045D" w:rsidP="00ED045D">
      <w:pPr>
        <w:spacing w:after="430"/>
        <w:ind w:right="0"/>
        <w:rPr>
          <w:rFonts w:ascii="Times New Roman" w:eastAsia="Times New Roman" w:hAnsi="Times New Roman" w:cs="Times New Roman"/>
          <w:sz w:val="24"/>
          <w:szCs w:val="24"/>
        </w:rPr>
      </w:pPr>
      <w:r w:rsidRPr="00ED045D">
        <w:rPr>
          <w:rFonts w:ascii="Times New Roman" w:eastAsia="Times New Roman" w:hAnsi="Times New Roman" w:cs="Times New Roman"/>
          <w:sz w:val="24"/>
          <w:szCs w:val="24"/>
        </w:rPr>
        <w:t>Here are 10 incredible animals that are now extinct. Read on to find out what happened.</w:t>
      </w:r>
    </w:p>
    <w:p w:rsidR="00ED045D" w:rsidRPr="00ED045D" w:rsidRDefault="00ED045D" w:rsidP="00ED045D">
      <w:pPr>
        <w:numPr>
          <w:ilvl w:val="0"/>
          <w:numId w:val="1"/>
        </w:numPr>
        <w:spacing w:after="166"/>
        <w:ind w:left="0" w:right="0"/>
        <w:outlineLvl w:val="1"/>
        <w:rPr>
          <w:ins w:id="0" w:author="Unknown"/>
          <w:rFonts w:ascii="Times New Roman" w:eastAsia="Times New Roman" w:hAnsi="Times New Roman" w:cs="Times New Roman"/>
          <w:b/>
          <w:bCs/>
          <w:sz w:val="45"/>
          <w:szCs w:val="45"/>
        </w:rPr>
      </w:pPr>
      <w:ins w:id="1" w:author="Unknown">
        <w:r w:rsidRPr="00ED045D">
          <w:rPr>
            <w:rFonts w:ascii="Times New Roman" w:eastAsia="Times New Roman" w:hAnsi="Times New Roman" w:cs="Times New Roman"/>
            <w:b/>
            <w:bCs/>
            <w:sz w:val="45"/>
            <w:szCs w:val="45"/>
          </w:rPr>
          <w:fldChar w:fldCharType="begin"/>
        </w:r>
        <w:r w:rsidRPr="00ED045D">
          <w:rPr>
            <w:rFonts w:ascii="Times New Roman" w:eastAsia="Times New Roman" w:hAnsi="Times New Roman" w:cs="Times New Roman"/>
            <w:b/>
            <w:bCs/>
            <w:sz w:val="45"/>
            <w:szCs w:val="45"/>
          </w:rPr>
          <w:instrText xml:space="preserve"> HYPERLINK "https://onekindplanet.org/animal/western-black-rhino/" </w:instrText>
        </w:r>
        <w:r w:rsidRPr="00ED045D">
          <w:rPr>
            <w:rFonts w:ascii="Times New Roman" w:eastAsia="Times New Roman" w:hAnsi="Times New Roman" w:cs="Times New Roman"/>
            <w:b/>
            <w:bCs/>
            <w:sz w:val="45"/>
            <w:szCs w:val="45"/>
          </w:rPr>
          <w:fldChar w:fldCharType="separate"/>
        </w:r>
        <w:r w:rsidRPr="00ED045D">
          <w:rPr>
            <w:rFonts w:ascii="Times New Roman" w:eastAsia="Times New Roman" w:hAnsi="Times New Roman" w:cs="Times New Roman"/>
            <w:b/>
            <w:bCs/>
            <w:color w:val="3CBAD8"/>
            <w:sz w:val="45"/>
            <w:u w:val="single"/>
          </w:rPr>
          <w:t>10. West African Black Rhinoceros</w:t>
        </w:r>
        <w:r w:rsidRPr="00ED045D">
          <w:rPr>
            <w:rFonts w:ascii="Times New Roman" w:eastAsia="Times New Roman" w:hAnsi="Times New Roman" w:cs="Times New Roman"/>
            <w:b/>
            <w:bCs/>
            <w:sz w:val="45"/>
            <w:szCs w:val="45"/>
          </w:rPr>
          <w:fldChar w:fldCharType="end"/>
        </w:r>
      </w:ins>
    </w:p>
    <w:p w:rsidR="00ED045D" w:rsidRPr="00ED045D" w:rsidRDefault="00ED045D" w:rsidP="00ED045D">
      <w:pPr>
        <w:spacing w:after="430"/>
        <w:ind w:right="0"/>
        <w:rPr>
          <w:ins w:id="2" w:author="Unknown"/>
          <w:rFonts w:ascii="Times New Roman" w:eastAsia="Times New Roman" w:hAnsi="Times New Roman" w:cs="Times New Roman"/>
          <w:sz w:val="24"/>
          <w:szCs w:val="24"/>
        </w:rPr>
      </w:pPr>
      <w:ins w:id="3" w:author="Unknown">
        <w:r w:rsidRPr="00ED045D">
          <w:rPr>
            <w:rFonts w:ascii="Times New Roman" w:eastAsia="Times New Roman" w:hAnsi="Times New Roman" w:cs="Times New Roman"/>
            <w:sz w:val="24"/>
            <w:szCs w:val="24"/>
          </w:rPr>
          <w:t xml:space="preserve">The West African Black Rhinoceros was found in several countries towards the southeast region of Africa. Measuring 3-3.8 </w:t>
        </w:r>
        <w:proofErr w:type="spellStart"/>
        <w:r w:rsidRPr="00ED045D">
          <w:rPr>
            <w:rFonts w:ascii="Times New Roman" w:eastAsia="Times New Roman" w:hAnsi="Times New Roman" w:cs="Times New Roman"/>
            <w:sz w:val="24"/>
            <w:szCs w:val="24"/>
          </w:rPr>
          <w:t>metres</w:t>
        </w:r>
        <w:proofErr w:type="spellEnd"/>
        <w:r w:rsidRPr="00ED045D">
          <w:rPr>
            <w:rFonts w:ascii="Times New Roman" w:eastAsia="Times New Roman" w:hAnsi="Times New Roman" w:cs="Times New Roman"/>
            <w:sz w:val="24"/>
            <w:szCs w:val="24"/>
          </w:rPr>
          <w:t xml:space="preserve"> long and 1.4-1.7 </w:t>
        </w:r>
        <w:proofErr w:type="spellStart"/>
        <w:r w:rsidRPr="00ED045D">
          <w:rPr>
            <w:rFonts w:ascii="Times New Roman" w:eastAsia="Times New Roman" w:hAnsi="Times New Roman" w:cs="Times New Roman"/>
            <w:sz w:val="24"/>
            <w:szCs w:val="24"/>
          </w:rPr>
          <w:t>metres</w:t>
        </w:r>
        <w:proofErr w:type="spellEnd"/>
        <w:r w:rsidRPr="00ED045D">
          <w:rPr>
            <w:rFonts w:ascii="Times New Roman" w:eastAsia="Times New Roman" w:hAnsi="Times New Roman" w:cs="Times New Roman"/>
            <w:sz w:val="24"/>
            <w:szCs w:val="24"/>
          </w:rPr>
          <w:t xml:space="preserve"> in height, this rhino would have weighed 800-1,300 kg. It had two horns, one measuring 0.5-1.3 </w:t>
        </w:r>
        <w:proofErr w:type="spellStart"/>
        <w:r w:rsidRPr="00ED045D">
          <w:rPr>
            <w:rFonts w:ascii="Times New Roman" w:eastAsia="Times New Roman" w:hAnsi="Times New Roman" w:cs="Times New Roman"/>
            <w:sz w:val="24"/>
            <w:szCs w:val="24"/>
          </w:rPr>
          <w:t>metres</w:t>
        </w:r>
        <w:proofErr w:type="spellEnd"/>
        <w:r w:rsidRPr="00ED045D">
          <w:rPr>
            <w:rFonts w:ascii="Times New Roman" w:eastAsia="Times New Roman" w:hAnsi="Times New Roman" w:cs="Times New Roman"/>
            <w:sz w:val="24"/>
            <w:szCs w:val="24"/>
          </w:rPr>
          <w:t xml:space="preserve"> and the other between 2-55cm. Their diet included leafy plants and shoots. Some believe their horns had medicinal properties – though this had no grounding in scientific </w:t>
        </w:r>
        <w:proofErr w:type="gramStart"/>
        <w:r w:rsidRPr="00ED045D">
          <w:rPr>
            <w:rFonts w:ascii="Times New Roman" w:eastAsia="Times New Roman" w:hAnsi="Times New Roman" w:cs="Times New Roman"/>
            <w:sz w:val="24"/>
            <w:szCs w:val="24"/>
          </w:rPr>
          <w:t>fact – which lead</w:t>
        </w:r>
        <w:proofErr w:type="gramEnd"/>
        <w:r w:rsidRPr="00ED045D">
          <w:rPr>
            <w:rFonts w:ascii="Times New Roman" w:eastAsia="Times New Roman" w:hAnsi="Times New Roman" w:cs="Times New Roman"/>
            <w:sz w:val="24"/>
            <w:szCs w:val="24"/>
          </w:rPr>
          <w:t xml:space="preserve"> to heavy poaching. In the 1930’s preservation action was taken to protect the species, but the numbers continued to decline. The last West African Black Rhino was seen in Cameroon in 2006. It was declared officially extinct in 2011.</w:t>
        </w:r>
      </w:ins>
    </w:p>
    <w:p w:rsidR="00ED045D" w:rsidRPr="00ED045D" w:rsidRDefault="00ED045D" w:rsidP="00ED045D">
      <w:pPr>
        <w:spacing w:beforeAutospacing="1" w:after="0"/>
        <w:ind w:right="0"/>
        <w:rPr>
          <w:ins w:id="4" w:author="Unknown"/>
          <w:rFonts w:ascii="Times New Roman" w:eastAsia="Times New Roman" w:hAnsi="Times New Roman" w:cs="Times New Roman"/>
          <w:sz w:val="24"/>
          <w:szCs w:val="24"/>
        </w:rPr>
      </w:pPr>
      <w:ins w:id="5" w:author="Unknown">
        <w:r w:rsidRPr="00ED045D">
          <w:rPr>
            <w:rFonts w:ascii="Times New Roman" w:eastAsia="Times New Roman" w:hAnsi="Times New Roman" w:cs="Times New Roman"/>
            <w:sz w:val="24"/>
            <w:szCs w:val="24"/>
          </w:rPr>
          <w:t> </w:t>
        </w:r>
      </w:ins>
    </w:p>
    <w:p w:rsidR="00ED045D" w:rsidRPr="00ED045D" w:rsidRDefault="00ED045D" w:rsidP="00ED045D">
      <w:pPr>
        <w:spacing w:after="0"/>
        <w:ind w:right="0"/>
        <w:rPr>
          <w:ins w:id="6" w:author="Unknown"/>
          <w:rFonts w:ascii="Times New Roman" w:eastAsia="Times New Roman" w:hAnsi="Times New Roman" w:cs="Times New Roman"/>
          <w:sz w:val="24"/>
          <w:szCs w:val="24"/>
        </w:rPr>
      </w:pPr>
      <w:ins w:id="7" w:author="Unknown">
        <w:r w:rsidRPr="00ED045D">
          <w:rPr>
            <w:rFonts w:ascii="Times New Roman" w:eastAsia="Times New Roman" w:hAnsi="Times New Roman" w:cs="Times New Roman"/>
            <w:sz w:val="24"/>
            <w:szCs w:val="24"/>
          </w:rPr>
          <w:fldChar w:fldCharType="begin"/>
        </w:r>
        <w:r w:rsidRPr="00ED045D">
          <w:rPr>
            <w:rFonts w:ascii="Times New Roman" w:eastAsia="Times New Roman" w:hAnsi="Times New Roman" w:cs="Times New Roman"/>
            <w:sz w:val="24"/>
            <w:szCs w:val="24"/>
          </w:rPr>
          <w:instrText xml:space="preserve"> HYPERLINK "https://onekindplanet.org/animal/western-black-rhino/" </w:instrText>
        </w:r>
        <w:r w:rsidRPr="00ED045D">
          <w:rPr>
            <w:rFonts w:ascii="Times New Roman" w:eastAsia="Times New Roman" w:hAnsi="Times New Roman" w:cs="Times New Roman"/>
            <w:sz w:val="24"/>
            <w:szCs w:val="24"/>
          </w:rPr>
          <w:fldChar w:fldCharType="separate"/>
        </w:r>
        <w:r w:rsidRPr="00ED045D">
          <w:rPr>
            <w:rFonts w:ascii="Times New Roman" w:eastAsia="Times New Roman" w:hAnsi="Times New Roman" w:cs="Times New Roman"/>
            <w:b/>
            <w:bCs/>
            <w:color w:val="3CBAD8"/>
            <w:sz w:val="27"/>
            <w:u w:val="single"/>
          </w:rPr>
          <w:t>Read More</w:t>
        </w:r>
        <w:r w:rsidRPr="00ED045D">
          <w:rPr>
            <w:rFonts w:ascii="Times New Roman" w:eastAsia="Times New Roman" w:hAnsi="Times New Roman" w:cs="Times New Roman"/>
            <w:sz w:val="24"/>
            <w:szCs w:val="24"/>
          </w:rPr>
          <w:fldChar w:fldCharType="end"/>
        </w:r>
      </w:ins>
    </w:p>
    <w:p w:rsidR="00ED045D" w:rsidRPr="00ED045D" w:rsidRDefault="00ED045D" w:rsidP="00ED045D">
      <w:pPr>
        <w:shd w:val="clear" w:color="auto" w:fill="F3F1F2"/>
        <w:spacing w:beforeAutospacing="1" w:after="0"/>
        <w:ind w:right="0"/>
        <w:jc w:val="center"/>
        <w:rPr>
          <w:ins w:id="8" w:author="Unknown"/>
          <w:rFonts w:ascii="Times New Roman" w:eastAsia="Times New Roman" w:hAnsi="Times New Roman" w:cs="Times New Roman"/>
          <w:sz w:val="24"/>
          <w:szCs w:val="24"/>
        </w:rPr>
      </w:pPr>
      <w:ins w:id="9" w:author="Unknown">
        <w:r w:rsidRPr="00ED045D">
          <w:rPr>
            <w:rFonts w:ascii="Times New Roman" w:eastAsia="Times New Roman" w:hAnsi="Times New Roman" w:cs="Times New Roman"/>
            <w:sz w:val="24"/>
            <w:szCs w:val="24"/>
          </w:rPr>
          <w:fldChar w:fldCharType="begin"/>
        </w:r>
        <w:r w:rsidRPr="00ED045D">
          <w:rPr>
            <w:rFonts w:ascii="Times New Roman" w:eastAsia="Times New Roman" w:hAnsi="Times New Roman" w:cs="Times New Roman"/>
            <w:sz w:val="24"/>
            <w:szCs w:val="24"/>
          </w:rPr>
          <w:instrText xml:space="preserve"> HYPERLINK "https://onekindplanet.org/animal/western-black-rhino/" </w:instrText>
        </w:r>
        <w:r w:rsidRPr="00ED045D">
          <w:rPr>
            <w:rFonts w:ascii="Times New Roman" w:eastAsia="Times New Roman" w:hAnsi="Times New Roman" w:cs="Times New Roman"/>
            <w:sz w:val="24"/>
            <w:szCs w:val="24"/>
          </w:rPr>
          <w:fldChar w:fldCharType="separate"/>
        </w:r>
        <w:r w:rsidRPr="00ED045D">
          <w:rPr>
            <w:rFonts w:ascii="Times New Roman" w:eastAsia="Times New Roman" w:hAnsi="Times New Roman" w:cs="Times New Roman"/>
            <w:b/>
            <w:bCs/>
            <w:color w:val="3CBAD8"/>
            <w:sz w:val="24"/>
            <w:szCs w:val="24"/>
          </w:rPr>
          <w:fldChar w:fldCharType="begin"/>
        </w:r>
        <w:r w:rsidRPr="00ED045D">
          <w:rPr>
            <w:rFonts w:ascii="Times New Roman" w:eastAsia="Times New Roman" w:hAnsi="Times New Roman" w:cs="Times New Roman"/>
            <w:b/>
            <w:bCs/>
            <w:color w:val="3CBAD8"/>
            <w:sz w:val="24"/>
            <w:szCs w:val="24"/>
          </w:rPr>
          <w:instrText xml:space="preserve"> INCLUDEPICTURE "https://onekindplanet.org/wp-content/uploads/2016/11/black-rhino-yoky-e1503421255966.jpg" \* MERGEFORMATINET </w:instrText>
        </w:r>
      </w:ins>
      <w:r w:rsidRPr="00ED045D">
        <w:rPr>
          <w:rFonts w:ascii="Times New Roman" w:eastAsia="Times New Roman" w:hAnsi="Times New Roman" w:cs="Times New Roman"/>
          <w:b/>
          <w:bCs/>
          <w:color w:val="3CBAD8"/>
          <w:sz w:val="24"/>
          <w:szCs w:val="24"/>
        </w:rPr>
        <w:fldChar w:fldCharType="separate"/>
      </w:r>
      <w:r w:rsidRPr="00ED045D">
        <w:rPr>
          <w:rFonts w:ascii="Times New Roman" w:eastAsia="Times New Roman" w:hAnsi="Times New Roman" w:cs="Times New Roman"/>
          <w:b/>
          <w:bCs/>
          <w:color w:val="3CBAD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est" href="https://onekindplanet.org/animal/western-black-rhino/" style="width:24pt;height:24pt" o:button="t"/>
        </w:pict>
      </w:r>
      <w:ins w:id="10" w:author="Unknown">
        <w:r w:rsidRPr="00ED045D">
          <w:rPr>
            <w:rFonts w:ascii="Times New Roman" w:eastAsia="Times New Roman" w:hAnsi="Times New Roman" w:cs="Times New Roman"/>
            <w:b/>
            <w:bCs/>
            <w:color w:val="3CBAD8"/>
            <w:sz w:val="24"/>
            <w:szCs w:val="24"/>
          </w:rPr>
          <w:fldChar w:fldCharType="end"/>
        </w:r>
        <w:r w:rsidRPr="00ED045D">
          <w:rPr>
            <w:rFonts w:ascii="Times New Roman" w:eastAsia="Times New Roman" w:hAnsi="Times New Roman" w:cs="Times New Roman"/>
            <w:sz w:val="24"/>
            <w:szCs w:val="24"/>
          </w:rPr>
          <w:fldChar w:fldCharType="end"/>
        </w:r>
      </w:ins>
    </w:p>
    <w:p w:rsidR="00ED045D" w:rsidRPr="00ED045D" w:rsidRDefault="00ED045D" w:rsidP="00ED045D">
      <w:pPr>
        <w:spacing w:after="0"/>
        <w:ind w:right="0"/>
        <w:rPr>
          <w:ins w:id="11" w:author="Unknown"/>
          <w:rFonts w:ascii="Times New Roman" w:eastAsia="Times New Roman" w:hAnsi="Times New Roman" w:cs="Times New Roman"/>
        </w:rPr>
      </w:pPr>
      <w:ins w:id="12" w:author="Unknown">
        <w:r w:rsidRPr="00ED045D">
          <w:rPr>
            <w:rFonts w:ascii="Times New Roman" w:eastAsia="Times New Roman" w:hAnsi="Times New Roman" w:cs="Times New Roman"/>
          </w:rPr>
          <w:t>Picture credit: Africa Review</w:t>
        </w:r>
      </w:ins>
    </w:p>
    <w:p w:rsidR="00ED045D" w:rsidRPr="00ED045D" w:rsidRDefault="00ED045D" w:rsidP="00ED045D">
      <w:pPr>
        <w:numPr>
          <w:ilvl w:val="0"/>
          <w:numId w:val="1"/>
        </w:numPr>
        <w:spacing w:after="166"/>
        <w:ind w:left="0" w:right="0"/>
        <w:outlineLvl w:val="1"/>
        <w:rPr>
          <w:ins w:id="13" w:author="Unknown"/>
          <w:rFonts w:ascii="Times New Roman" w:eastAsia="Times New Roman" w:hAnsi="Times New Roman" w:cs="Times New Roman"/>
          <w:b/>
          <w:bCs/>
          <w:sz w:val="45"/>
          <w:szCs w:val="45"/>
        </w:rPr>
      </w:pPr>
      <w:ins w:id="14" w:author="Unknown">
        <w:r w:rsidRPr="00ED045D">
          <w:rPr>
            <w:rFonts w:ascii="Times New Roman" w:eastAsia="Times New Roman" w:hAnsi="Times New Roman" w:cs="Times New Roman"/>
            <w:b/>
            <w:bCs/>
            <w:sz w:val="45"/>
            <w:szCs w:val="45"/>
          </w:rPr>
          <w:t>9. </w:t>
        </w:r>
        <w:proofErr w:type="spellStart"/>
        <w:r w:rsidRPr="00ED045D">
          <w:rPr>
            <w:rFonts w:ascii="Times New Roman" w:eastAsia="Times New Roman" w:hAnsi="Times New Roman" w:cs="Times New Roman"/>
            <w:b/>
            <w:bCs/>
            <w:sz w:val="45"/>
            <w:szCs w:val="45"/>
          </w:rPr>
          <w:t>Baiji</w:t>
        </w:r>
        <w:proofErr w:type="spellEnd"/>
        <w:r w:rsidRPr="00ED045D">
          <w:rPr>
            <w:rFonts w:ascii="Times New Roman" w:eastAsia="Times New Roman" w:hAnsi="Times New Roman" w:cs="Times New Roman"/>
            <w:b/>
            <w:bCs/>
            <w:sz w:val="45"/>
            <w:szCs w:val="45"/>
          </w:rPr>
          <w:t xml:space="preserve"> White Dolphin</w:t>
        </w:r>
      </w:ins>
    </w:p>
    <w:p w:rsidR="00ED045D" w:rsidRPr="00ED045D" w:rsidRDefault="00ED045D" w:rsidP="00ED045D">
      <w:pPr>
        <w:spacing w:after="430"/>
        <w:ind w:right="0"/>
        <w:rPr>
          <w:ins w:id="15" w:author="Unknown"/>
          <w:rFonts w:ascii="Times New Roman" w:eastAsia="Times New Roman" w:hAnsi="Times New Roman" w:cs="Times New Roman"/>
          <w:sz w:val="24"/>
          <w:szCs w:val="24"/>
        </w:rPr>
      </w:pPr>
      <w:proofErr w:type="spellStart"/>
      <w:ins w:id="16" w:author="Unknown">
        <w:r w:rsidRPr="00ED045D">
          <w:rPr>
            <w:rFonts w:ascii="Times New Roman" w:eastAsia="Times New Roman" w:hAnsi="Times New Roman" w:cs="Times New Roman"/>
            <w:sz w:val="24"/>
            <w:szCs w:val="24"/>
          </w:rPr>
          <w:t>Baiji</w:t>
        </w:r>
        <w:proofErr w:type="spellEnd"/>
        <w:r w:rsidRPr="00ED045D">
          <w:rPr>
            <w:rFonts w:ascii="Times New Roman" w:eastAsia="Times New Roman" w:hAnsi="Times New Roman" w:cs="Times New Roman"/>
            <w:sz w:val="24"/>
            <w:szCs w:val="24"/>
          </w:rPr>
          <w:t xml:space="preserve"> White Dolphin, also called the Chinese River Dolphin, can only be found in the Yangtze River in China. These mammals could grow to eight feet long and weigh up to a quarter of a ton. They relied on echolocation to navigate and hunt for pray due to their tiny eyes and very poor eyesight. Living in the Yangtze for 20 million years, their numbers declined drastically from the 1950s onwards. As China </w:t>
        </w:r>
        <w:proofErr w:type="spellStart"/>
        <w:r w:rsidRPr="00ED045D">
          <w:rPr>
            <w:rFonts w:ascii="Times New Roman" w:eastAsia="Times New Roman" w:hAnsi="Times New Roman" w:cs="Times New Roman"/>
            <w:sz w:val="24"/>
            <w:szCs w:val="24"/>
          </w:rPr>
          <w:t>industrialised</w:t>
        </w:r>
        <w:proofErr w:type="spellEnd"/>
        <w:r w:rsidRPr="00ED045D">
          <w:rPr>
            <w:rFonts w:ascii="Times New Roman" w:eastAsia="Times New Roman" w:hAnsi="Times New Roman" w:cs="Times New Roman"/>
            <w:sz w:val="24"/>
            <w:szCs w:val="24"/>
          </w:rPr>
          <w:t>, the river was used for fishing, transportation and hydroelectricity which had a huge effect on the mammals. Although not officially recorded as extinct, no one has seen a Yangtze River Dolphin since 2002.</w:t>
        </w:r>
      </w:ins>
    </w:p>
    <w:p w:rsidR="00ED045D" w:rsidRPr="00ED045D" w:rsidRDefault="00ED045D" w:rsidP="00ED045D">
      <w:pPr>
        <w:shd w:val="clear" w:color="auto" w:fill="F3F1F2"/>
        <w:spacing w:beforeAutospacing="1" w:after="0"/>
        <w:ind w:right="0"/>
        <w:jc w:val="center"/>
        <w:rPr>
          <w:ins w:id="1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50460" cy="2858770"/>
            <wp:effectExtent l="19050" t="0" r="2540" b="0"/>
            <wp:docPr id="2" name="Picture 2" descr="Bai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iji"/>
                    <pic:cNvPicPr>
                      <a:picLocks noChangeAspect="1" noChangeArrowheads="1"/>
                    </pic:cNvPicPr>
                  </pic:nvPicPr>
                  <pic:blipFill>
                    <a:blip r:embed="rId5"/>
                    <a:srcRect/>
                    <a:stretch>
                      <a:fillRect/>
                    </a:stretch>
                  </pic:blipFill>
                  <pic:spPr bwMode="auto">
                    <a:xfrm>
                      <a:off x="0" y="0"/>
                      <a:ext cx="4950460" cy="2858770"/>
                    </a:xfrm>
                    <a:prstGeom prst="rect">
                      <a:avLst/>
                    </a:prstGeom>
                    <a:noFill/>
                    <a:ln w="9525">
                      <a:noFill/>
                      <a:miter lim="800000"/>
                      <a:headEnd/>
                      <a:tailEnd/>
                    </a:ln>
                  </pic:spPr>
                </pic:pic>
              </a:graphicData>
            </a:graphic>
          </wp:inline>
        </w:drawing>
      </w:r>
    </w:p>
    <w:p w:rsidR="00ED045D" w:rsidRPr="00ED045D" w:rsidRDefault="00ED045D" w:rsidP="00ED045D">
      <w:pPr>
        <w:spacing w:after="0"/>
        <w:ind w:right="0"/>
        <w:rPr>
          <w:ins w:id="18" w:author="Unknown"/>
          <w:rFonts w:ascii="Times New Roman" w:eastAsia="Times New Roman" w:hAnsi="Times New Roman" w:cs="Times New Roman"/>
        </w:rPr>
      </w:pPr>
      <w:ins w:id="19" w:author="Unknown">
        <w:r w:rsidRPr="00ED045D">
          <w:rPr>
            <w:rFonts w:ascii="Times New Roman" w:eastAsia="Times New Roman" w:hAnsi="Times New Roman" w:cs="Times New Roman"/>
          </w:rPr>
          <w:t xml:space="preserve">Picture credit: </w:t>
        </w:r>
        <w:proofErr w:type="spellStart"/>
        <w:r w:rsidRPr="00ED045D">
          <w:rPr>
            <w:rFonts w:ascii="Times New Roman" w:eastAsia="Times New Roman" w:hAnsi="Times New Roman" w:cs="Times New Roman"/>
          </w:rPr>
          <w:t>takoradee</w:t>
        </w:r>
        <w:proofErr w:type="spellEnd"/>
        <w:r w:rsidRPr="00ED045D">
          <w:rPr>
            <w:rFonts w:ascii="Times New Roman" w:eastAsia="Times New Roman" w:hAnsi="Times New Roman" w:cs="Times New Roman"/>
          </w:rPr>
          <w:t xml:space="preserve"> (</w:t>
        </w:r>
        <w:proofErr w:type="gramStart"/>
        <w:r w:rsidRPr="00ED045D">
          <w:rPr>
            <w:rFonts w:ascii="Times New Roman" w:eastAsia="Times New Roman" w:hAnsi="Times New Roman" w:cs="Times New Roman"/>
          </w:rPr>
          <w:t>Wikimedia Commons</w:t>
        </w:r>
        <w:proofErr w:type="gramEnd"/>
        <w:r w:rsidRPr="00ED045D">
          <w:rPr>
            <w:rFonts w:ascii="Times New Roman" w:eastAsia="Times New Roman" w:hAnsi="Times New Roman" w:cs="Times New Roman"/>
          </w:rPr>
          <w:t xml:space="preserve"> user)</w:t>
        </w:r>
      </w:ins>
    </w:p>
    <w:p w:rsidR="00ED045D" w:rsidRPr="00ED045D" w:rsidRDefault="00ED045D" w:rsidP="00ED045D">
      <w:pPr>
        <w:numPr>
          <w:ilvl w:val="0"/>
          <w:numId w:val="1"/>
        </w:numPr>
        <w:pBdr>
          <w:bottom w:val="single" w:sz="6" w:space="0" w:color="CCCCCC"/>
        </w:pBdr>
        <w:spacing w:beforeAutospacing="1" w:after="0"/>
        <w:ind w:left="0" w:right="0"/>
        <w:rPr>
          <w:ins w:id="20" w:author="Unknown"/>
          <w:rFonts w:ascii="Times New Roman" w:eastAsia="Times New Roman" w:hAnsi="Times New Roman" w:cs="Times New Roman"/>
          <w:sz w:val="24"/>
          <w:szCs w:val="24"/>
        </w:rPr>
      </w:pPr>
    </w:p>
    <w:p w:rsidR="00ED045D" w:rsidRPr="00ED045D" w:rsidRDefault="00ED045D" w:rsidP="00ED045D">
      <w:pPr>
        <w:numPr>
          <w:ilvl w:val="0"/>
          <w:numId w:val="1"/>
        </w:numPr>
        <w:spacing w:after="166"/>
        <w:ind w:left="0" w:right="0"/>
        <w:outlineLvl w:val="1"/>
        <w:rPr>
          <w:ins w:id="21" w:author="Unknown"/>
          <w:rFonts w:ascii="Times New Roman" w:eastAsia="Times New Roman" w:hAnsi="Times New Roman" w:cs="Times New Roman"/>
          <w:b/>
          <w:bCs/>
          <w:sz w:val="45"/>
          <w:szCs w:val="45"/>
        </w:rPr>
      </w:pPr>
      <w:ins w:id="22" w:author="Unknown">
        <w:r w:rsidRPr="00ED045D">
          <w:rPr>
            <w:rFonts w:ascii="Times New Roman" w:eastAsia="Times New Roman" w:hAnsi="Times New Roman" w:cs="Times New Roman"/>
            <w:b/>
            <w:bCs/>
            <w:sz w:val="45"/>
            <w:szCs w:val="45"/>
          </w:rPr>
          <w:fldChar w:fldCharType="begin"/>
        </w:r>
        <w:r w:rsidRPr="00ED045D">
          <w:rPr>
            <w:rFonts w:ascii="Times New Roman" w:eastAsia="Times New Roman" w:hAnsi="Times New Roman" w:cs="Times New Roman"/>
            <w:b/>
            <w:bCs/>
            <w:sz w:val="45"/>
            <w:szCs w:val="45"/>
          </w:rPr>
          <w:instrText xml:space="preserve"> HYPERLINK "https://onekindplanet.org/animal/pyrenean-ibex/" </w:instrText>
        </w:r>
        <w:r w:rsidRPr="00ED045D">
          <w:rPr>
            <w:rFonts w:ascii="Times New Roman" w:eastAsia="Times New Roman" w:hAnsi="Times New Roman" w:cs="Times New Roman"/>
            <w:b/>
            <w:bCs/>
            <w:sz w:val="45"/>
            <w:szCs w:val="45"/>
          </w:rPr>
          <w:fldChar w:fldCharType="separate"/>
        </w:r>
        <w:r w:rsidRPr="00ED045D">
          <w:rPr>
            <w:rFonts w:ascii="Times New Roman" w:eastAsia="Times New Roman" w:hAnsi="Times New Roman" w:cs="Times New Roman"/>
            <w:b/>
            <w:bCs/>
            <w:color w:val="3CBAD8"/>
            <w:sz w:val="45"/>
            <w:u w:val="single"/>
          </w:rPr>
          <w:t>8. Pyrenean Ibex</w:t>
        </w:r>
        <w:r w:rsidRPr="00ED045D">
          <w:rPr>
            <w:rFonts w:ascii="Times New Roman" w:eastAsia="Times New Roman" w:hAnsi="Times New Roman" w:cs="Times New Roman"/>
            <w:b/>
            <w:bCs/>
            <w:sz w:val="45"/>
            <w:szCs w:val="45"/>
          </w:rPr>
          <w:fldChar w:fldCharType="end"/>
        </w:r>
      </w:ins>
    </w:p>
    <w:p w:rsidR="00ED045D" w:rsidRPr="00ED045D" w:rsidRDefault="00ED045D" w:rsidP="00ED045D">
      <w:pPr>
        <w:spacing w:after="430"/>
        <w:ind w:right="0"/>
        <w:rPr>
          <w:ins w:id="23" w:author="Unknown"/>
          <w:rFonts w:ascii="Times New Roman" w:eastAsia="Times New Roman" w:hAnsi="Times New Roman" w:cs="Times New Roman"/>
          <w:sz w:val="24"/>
          <w:szCs w:val="24"/>
        </w:rPr>
      </w:pPr>
      <w:proofErr w:type="gramStart"/>
      <w:ins w:id="24" w:author="Unknown">
        <w:r w:rsidRPr="00ED045D">
          <w:rPr>
            <w:rFonts w:ascii="Times New Roman" w:eastAsia="Times New Roman" w:hAnsi="Times New Roman" w:cs="Times New Roman"/>
            <w:sz w:val="24"/>
            <w:szCs w:val="24"/>
          </w:rPr>
          <w:t>One of four subspecies of the Spanish Ibex or Iberian Goat that was found in the Iberian Peninsula.</w:t>
        </w:r>
        <w:proofErr w:type="gramEnd"/>
        <w:r w:rsidRPr="00ED045D">
          <w:rPr>
            <w:rFonts w:ascii="Times New Roman" w:eastAsia="Times New Roman" w:hAnsi="Times New Roman" w:cs="Times New Roman"/>
            <w:sz w:val="24"/>
            <w:szCs w:val="24"/>
          </w:rPr>
          <w:t xml:space="preserve"> The Ibex would grow to a height of 60-76cm at the shoulder and </w:t>
        </w:r>
        <w:proofErr w:type="gramStart"/>
        <w:r w:rsidRPr="00ED045D">
          <w:rPr>
            <w:rFonts w:ascii="Times New Roman" w:eastAsia="Times New Roman" w:hAnsi="Times New Roman" w:cs="Times New Roman"/>
            <w:sz w:val="24"/>
            <w:szCs w:val="24"/>
          </w:rPr>
          <w:t>weigh</w:t>
        </w:r>
        <w:proofErr w:type="gramEnd"/>
        <w:r w:rsidRPr="00ED045D">
          <w:rPr>
            <w:rFonts w:ascii="Times New Roman" w:eastAsia="Times New Roman" w:hAnsi="Times New Roman" w:cs="Times New Roman"/>
            <w:sz w:val="24"/>
            <w:szCs w:val="24"/>
          </w:rPr>
          <w:t xml:space="preserve"> 24-80 kg and fed mainly on grasses and herbs. They were thought to have numbered 50,000 historically, but by the early 1900s its numbers had fallen to fewer than 100. The exact cause of the Pyrenean Ibex’s extinction is unknown; scientists believe factors included poaching and the inability to compete with other mammals for food and habitat. The last Pyrenean Ibex was killed by a falling tree in northern Spain in 2000.</w:t>
        </w:r>
      </w:ins>
    </w:p>
    <w:p w:rsidR="00ED045D" w:rsidRPr="00ED045D" w:rsidRDefault="00ED045D" w:rsidP="00ED045D">
      <w:pPr>
        <w:spacing w:beforeAutospacing="1" w:after="0"/>
        <w:ind w:right="0"/>
        <w:rPr>
          <w:ins w:id="25" w:author="Unknown"/>
          <w:rFonts w:ascii="Times New Roman" w:eastAsia="Times New Roman" w:hAnsi="Times New Roman" w:cs="Times New Roman"/>
          <w:sz w:val="24"/>
          <w:szCs w:val="24"/>
        </w:rPr>
      </w:pPr>
      <w:ins w:id="26" w:author="Unknown">
        <w:r w:rsidRPr="00ED045D">
          <w:rPr>
            <w:rFonts w:ascii="Times New Roman" w:eastAsia="Times New Roman" w:hAnsi="Times New Roman" w:cs="Times New Roman"/>
            <w:sz w:val="24"/>
            <w:szCs w:val="24"/>
          </w:rPr>
          <w:t> </w:t>
        </w:r>
      </w:ins>
    </w:p>
    <w:p w:rsidR="00ED045D" w:rsidRPr="00ED045D" w:rsidRDefault="00ED045D" w:rsidP="00ED045D">
      <w:pPr>
        <w:spacing w:after="0"/>
        <w:ind w:right="0"/>
        <w:rPr>
          <w:ins w:id="27" w:author="Unknown"/>
          <w:rFonts w:ascii="Times New Roman" w:eastAsia="Times New Roman" w:hAnsi="Times New Roman" w:cs="Times New Roman"/>
          <w:sz w:val="24"/>
          <w:szCs w:val="24"/>
        </w:rPr>
      </w:pPr>
      <w:ins w:id="28" w:author="Unknown">
        <w:r w:rsidRPr="00ED045D">
          <w:rPr>
            <w:rFonts w:ascii="Times New Roman" w:eastAsia="Times New Roman" w:hAnsi="Times New Roman" w:cs="Times New Roman"/>
            <w:sz w:val="24"/>
            <w:szCs w:val="24"/>
          </w:rPr>
          <w:fldChar w:fldCharType="begin"/>
        </w:r>
        <w:r w:rsidRPr="00ED045D">
          <w:rPr>
            <w:rFonts w:ascii="Times New Roman" w:eastAsia="Times New Roman" w:hAnsi="Times New Roman" w:cs="Times New Roman"/>
            <w:sz w:val="24"/>
            <w:szCs w:val="24"/>
          </w:rPr>
          <w:instrText xml:space="preserve"> HYPERLINK "https://onekindplanet.org/animal/pyrenean-ibex/" </w:instrText>
        </w:r>
        <w:r w:rsidRPr="00ED045D">
          <w:rPr>
            <w:rFonts w:ascii="Times New Roman" w:eastAsia="Times New Roman" w:hAnsi="Times New Roman" w:cs="Times New Roman"/>
            <w:sz w:val="24"/>
            <w:szCs w:val="24"/>
          </w:rPr>
          <w:fldChar w:fldCharType="separate"/>
        </w:r>
        <w:r w:rsidRPr="00ED045D">
          <w:rPr>
            <w:rFonts w:ascii="Times New Roman" w:eastAsia="Times New Roman" w:hAnsi="Times New Roman" w:cs="Times New Roman"/>
            <w:b/>
            <w:bCs/>
            <w:color w:val="3CBAD8"/>
            <w:sz w:val="27"/>
            <w:u w:val="single"/>
          </w:rPr>
          <w:t>Read More</w:t>
        </w:r>
        <w:r w:rsidRPr="00ED045D">
          <w:rPr>
            <w:rFonts w:ascii="Times New Roman" w:eastAsia="Times New Roman" w:hAnsi="Times New Roman" w:cs="Times New Roman"/>
            <w:sz w:val="24"/>
            <w:szCs w:val="24"/>
          </w:rPr>
          <w:fldChar w:fldCharType="end"/>
        </w:r>
      </w:ins>
    </w:p>
    <w:p w:rsidR="00ED045D" w:rsidRPr="00ED045D" w:rsidRDefault="00ED045D" w:rsidP="00ED045D">
      <w:pPr>
        <w:shd w:val="clear" w:color="auto" w:fill="F3F1F2"/>
        <w:spacing w:beforeAutospacing="1" w:after="0"/>
        <w:ind w:right="0"/>
        <w:jc w:val="center"/>
        <w:rPr>
          <w:ins w:id="29" w:author="Unknown"/>
          <w:rFonts w:ascii="Times New Roman" w:eastAsia="Times New Roman" w:hAnsi="Times New Roman" w:cs="Times New Roman"/>
          <w:sz w:val="24"/>
          <w:szCs w:val="24"/>
        </w:rPr>
      </w:pPr>
      <w:r>
        <w:rPr>
          <w:rFonts w:ascii="Times New Roman" w:eastAsia="Times New Roman" w:hAnsi="Times New Roman" w:cs="Times New Roman"/>
          <w:b/>
          <w:bCs/>
          <w:noProof/>
          <w:color w:val="3CBAD8"/>
          <w:sz w:val="24"/>
          <w:szCs w:val="24"/>
        </w:rPr>
        <w:lastRenderedPageBreak/>
        <w:drawing>
          <wp:inline distT="0" distB="0" distL="0" distR="0">
            <wp:extent cx="4950460" cy="2858770"/>
            <wp:effectExtent l="19050" t="0" r="2540" b="0"/>
            <wp:docPr id="3" name="Picture 3" descr="Pyrenea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renean">
                      <a:hlinkClick r:id="rId6"/>
                    </pic:cNvPr>
                    <pic:cNvPicPr>
                      <a:picLocks noChangeAspect="1" noChangeArrowheads="1"/>
                    </pic:cNvPicPr>
                  </pic:nvPicPr>
                  <pic:blipFill>
                    <a:blip r:embed="rId7"/>
                    <a:srcRect/>
                    <a:stretch>
                      <a:fillRect/>
                    </a:stretch>
                  </pic:blipFill>
                  <pic:spPr bwMode="auto">
                    <a:xfrm>
                      <a:off x="0" y="0"/>
                      <a:ext cx="4950460" cy="2858770"/>
                    </a:xfrm>
                    <a:prstGeom prst="rect">
                      <a:avLst/>
                    </a:prstGeom>
                    <a:noFill/>
                    <a:ln w="9525">
                      <a:noFill/>
                      <a:miter lim="800000"/>
                      <a:headEnd/>
                      <a:tailEnd/>
                    </a:ln>
                  </pic:spPr>
                </pic:pic>
              </a:graphicData>
            </a:graphic>
          </wp:inline>
        </w:drawing>
      </w:r>
    </w:p>
    <w:p w:rsidR="00ED045D" w:rsidRPr="00ED045D" w:rsidRDefault="00ED045D" w:rsidP="00ED045D">
      <w:pPr>
        <w:numPr>
          <w:ilvl w:val="0"/>
          <w:numId w:val="1"/>
        </w:numPr>
        <w:spacing w:after="166"/>
        <w:ind w:left="0" w:right="0"/>
        <w:outlineLvl w:val="1"/>
        <w:rPr>
          <w:ins w:id="30" w:author="Unknown"/>
          <w:rFonts w:ascii="Times New Roman" w:eastAsia="Times New Roman" w:hAnsi="Times New Roman" w:cs="Times New Roman"/>
          <w:b/>
          <w:bCs/>
          <w:sz w:val="45"/>
          <w:szCs w:val="45"/>
        </w:rPr>
      </w:pPr>
      <w:ins w:id="31" w:author="Unknown">
        <w:r w:rsidRPr="00ED045D">
          <w:rPr>
            <w:rFonts w:ascii="Times New Roman" w:eastAsia="Times New Roman" w:hAnsi="Times New Roman" w:cs="Times New Roman"/>
            <w:b/>
            <w:bCs/>
            <w:sz w:val="45"/>
            <w:szCs w:val="45"/>
          </w:rPr>
          <w:t>7. Passenger Pigeon</w:t>
        </w:r>
      </w:ins>
    </w:p>
    <w:p w:rsidR="00ED045D" w:rsidRPr="00ED045D" w:rsidRDefault="00ED045D" w:rsidP="00ED045D">
      <w:pPr>
        <w:spacing w:after="430"/>
        <w:ind w:right="0"/>
        <w:rPr>
          <w:ins w:id="32" w:author="Unknown"/>
          <w:rFonts w:ascii="Times New Roman" w:eastAsia="Times New Roman" w:hAnsi="Times New Roman" w:cs="Times New Roman"/>
          <w:sz w:val="24"/>
          <w:szCs w:val="24"/>
        </w:rPr>
      </w:pPr>
      <w:ins w:id="33" w:author="Unknown">
        <w:r w:rsidRPr="00ED045D">
          <w:rPr>
            <w:rFonts w:ascii="Times New Roman" w:eastAsia="Times New Roman" w:hAnsi="Times New Roman" w:cs="Times New Roman"/>
            <w:sz w:val="24"/>
            <w:szCs w:val="24"/>
          </w:rPr>
          <w:t>Native to North America, the Passenger or Wild Pigeon has been extinct since the early 20th century. It is estimated that between 3 and 5 billion Passenger Pigeons inhabited the US when Europeans arrived in North America, but their settlement led to mass deforestation resulting in habitat loss and a reduction in the bird population. By the 19th century pigeon meat was commercialized as a cheap food for the poor, which resulted in hunting on a massive scale. The Passenger Pigeon died out in the wild by around 1900, with the last known individual dying in captivity in 1914.</w:t>
        </w:r>
      </w:ins>
    </w:p>
    <w:p w:rsidR="00ED045D" w:rsidRPr="00ED045D" w:rsidRDefault="00ED045D" w:rsidP="00ED045D">
      <w:pPr>
        <w:shd w:val="clear" w:color="auto" w:fill="F3F1F2"/>
        <w:spacing w:beforeAutospacing="1" w:after="0"/>
        <w:ind w:right="0"/>
        <w:jc w:val="center"/>
        <w:rPr>
          <w:ins w:id="34"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09695" cy="2858770"/>
            <wp:effectExtent l="19050" t="0" r="0" b="0"/>
            <wp:docPr id="4" name="Picture 4" descr="Passe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senger"/>
                    <pic:cNvPicPr>
                      <a:picLocks noChangeAspect="1" noChangeArrowheads="1"/>
                    </pic:cNvPicPr>
                  </pic:nvPicPr>
                  <pic:blipFill>
                    <a:blip r:embed="rId8"/>
                    <a:srcRect/>
                    <a:stretch>
                      <a:fillRect/>
                    </a:stretch>
                  </pic:blipFill>
                  <pic:spPr bwMode="auto">
                    <a:xfrm>
                      <a:off x="0" y="0"/>
                      <a:ext cx="3909695" cy="2858770"/>
                    </a:xfrm>
                    <a:prstGeom prst="rect">
                      <a:avLst/>
                    </a:prstGeom>
                    <a:noFill/>
                    <a:ln w="9525">
                      <a:noFill/>
                      <a:miter lim="800000"/>
                      <a:headEnd/>
                      <a:tailEnd/>
                    </a:ln>
                  </pic:spPr>
                </pic:pic>
              </a:graphicData>
            </a:graphic>
          </wp:inline>
        </w:drawing>
      </w:r>
    </w:p>
    <w:p w:rsidR="00ED045D" w:rsidRPr="00ED045D" w:rsidRDefault="00ED045D" w:rsidP="00ED045D">
      <w:pPr>
        <w:numPr>
          <w:ilvl w:val="0"/>
          <w:numId w:val="1"/>
        </w:numPr>
        <w:spacing w:after="166"/>
        <w:ind w:left="0" w:right="0"/>
        <w:outlineLvl w:val="1"/>
        <w:rPr>
          <w:ins w:id="35" w:author="Unknown"/>
          <w:rFonts w:ascii="Times New Roman" w:eastAsia="Times New Roman" w:hAnsi="Times New Roman" w:cs="Times New Roman"/>
          <w:b/>
          <w:bCs/>
          <w:sz w:val="45"/>
          <w:szCs w:val="45"/>
        </w:rPr>
      </w:pPr>
      <w:ins w:id="36" w:author="Unknown">
        <w:r w:rsidRPr="00ED045D">
          <w:rPr>
            <w:rFonts w:ascii="Times New Roman" w:eastAsia="Times New Roman" w:hAnsi="Times New Roman" w:cs="Times New Roman"/>
            <w:b/>
            <w:bCs/>
            <w:sz w:val="45"/>
            <w:szCs w:val="45"/>
          </w:rPr>
          <w:fldChar w:fldCharType="begin"/>
        </w:r>
        <w:r w:rsidRPr="00ED045D">
          <w:rPr>
            <w:rFonts w:ascii="Times New Roman" w:eastAsia="Times New Roman" w:hAnsi="Times New Roman" w:cs="Times New Roman"/>
            <w:b/>
            <w:bCs/>
            <w:sz w:val="45"/>
            <w:szCs w:val="45"/>
          </w:rPr>
          <w:instrText xml:space="preserve"> HYPERLINK "https://onekindplanet.org/animal/tasmanian-tiger/" </w:instrText>
        </w:r>
        <w:r w:rsidRPr="00ED045D">
          <w:rPr>
            <w:rFonts w:ascii="Times New Roman" w:eastAsia="Times New Roman" w:hAnsi="Times New Roman" w:cs="Times New Roman"/>
            <w:b/>
            <w:bCs/>
            <w:sz w:val="45"/>
            <w:szCs w:val="45"/>
          </w:rPr>
          <w:fldChar w:fldCharType="separate"/>
        </w:r>
        <w:r w:rsidRPr="00ED045D">
          <w:rPr>
            <w:rFonts w:ascii="Times New Roman" w:eastAsia="Times New Roman" w:hAnsi="Times New Roman" w:cs="Times New Roman"/>
            <w:b/>
            <w:bCs/>
            <w:color w:val="3CBAD8"/>
            <w:sz w:val="45"/>
            <w:u w:val="single"/>
          </w:rPr>
          <w:t>6. Tasmanian Tiger</w:t>
        </w:r>
        <w:r w:rsidRPr="00ED045D">
          <w:rPr>
            <w:rFonts w:ascii="Times New Roman" w:eastAsia="Times New Roman" w:hAnsi="Times New Roman" w:cs="Times New Roman"/>
            <w:b/>
            <w:bCs/>
            <w:sz w:val="45"/>
            <w:szCs w:val="45"/>
          </w:rPr>
          <w:fldChar w:fldCharType="end"/>
        </w:r>
      </w:ins>
    </w:p>
    <w:p w:rsidR="00ED045D" w:rsidRPr="00ED045D" w:rsidRDefault="00ED045D" w:rsidP="00ED045D">
      <w:pPr>
        <w:spacing w:after="430"/>
        <w:ind w:right="0"/>
        <w:rPr>
          <w:ins w:id="37" w:author="Unknown"/>
          <w:rFonts w:ascii="Times New Roman" w:eastAsia="Times New Roman" w:hAnsi="Times New Roman" w:cs="Times New Roman"/>
          <w:sz w:val="24"/>
          <w:szCs w:val="24"/>
        </w:rPr>
      </w:pPr>
      <w:ins w:id="38" w:author="Unknown">
        <w:r w:rsidRPr="00ED045D">
          <w:rPr>
            <w:rFonts w:ascii="Times New Roman" w:eastAsia="Times New Roman" w:hAnsi="Times New Roman" w:cs="Times New Roman"/>
            <w:sz w:val="24"/>
            <w:szCs w:val="24"/>
          </w:rPr>
          <w:lastRenderedPageBreak/>
          <w:t xml:space="preserve">Native to Australia, Tasmania and New Guinea, the Tasmanian </w:t>
        </w:r>
        <w:proofErr w:type="gramStart"/>
        <w:r w:rsidRPr="00ED045D">
          <w:rPr>
            <w:rFonts w:ascii="Times New Roman" w:eastAsia="Times New Roman" w:hAnsi="Times New Roman" w:cs="Times New Roman"/>
            <w:sz w:val="24"/>
            <w:szCs w:val="24"/>
          </w:rPr>
          <w:t>Tiger</w:t>
        </w:r>
        <w:proofErr w:type="gramEnd"/>
        <w:r w:rsidRPr="00ED045D">
          <w:rPr>
            <w:rFonts w:ascii="Times New Roman" w:eastAsia="Times New Roman" w:hAnsi="Times New Roman" w:cs="Times New Roman"/>
            <w:sz w:val="24"/>
            <w:szCs w:val="24"/>
          </w:rPr>
          <w:t xml:space="preserve"> was a large carnivorous marsupial.  Not related to tigers, the creature had the appearance of a medium-to-large-size dog (it weighed 30kg with a nose to tail length of almost 2 </w:t>
        </w:r>
        <w:proofErr w:type="spellStart"/>
        <w:r w:rsidRPr="00ED045D">
          <w:rPr>
            <w:rFonts w:ascii="Times New Roman" w:eastAsia="Times New Roman" w:hAnsi="Times New Roman" w:cs="Times New Roman"/>
            <w:sz w:val="24"/>
            <w:szCs w:val="24"/>
          </w:rPr>
          <w:t>metres</w:t>
        </w:r>
        <w:proofErr w:type="spellEnd"/>
        <w:r w:rsidRPr="00ED045D">
          <w:rPr>
            <w:rFonts w:ascii="Times New Roman" w:eastAsia="Times New Roman" w:hAnsi="Times New Roman" w:cs="Times New Roman"/>
            <w:sz w:val="24"/>
            <w:szCs w:val="24"/>
          </w:rPr>
          <w:t xml:space="preserve">) but dark stripes gave it a tiger-like appearance. It is believed to have been hunted to extinction – this was encouraged by bounties – but human encroachment into its habitat, the introduction of dogs and disease could also have contributed. The last wild Tasmanian </w:t>
        </w:r>
        <w:proofErr w:type="gramStart"/>
        <w:r w:rsidRPr="00ED045D">
          <w:rPr>
            <w:rFonts w:ascii="Times New Roman" w:eastAsia="Times New Roman" w:hAnsi="Times New Roman" w:cs="Times New Roman"/>
            <w:sz w:val="24"/>
            <w:szCs w:val="24"/>
          </w:rPr>
          <w:t>Tiger</w:t>
        </w:r>
        <w:proofErr w:type="gramEnd"/>
        <w:r w:rsidRPr="00ED045D">
          <w:rPr>
            <w:rFonts w:ascii="Times New Roman" w:eastAsia="Times New Roman" w:hAnsi="Times New Roman" w:cs="Times New Roman"/>
            <w:sz w:val="24"/>
            <w:szCs w:val="24"/>
          </w:rPr>
          <w:t xml:space="preserve"> was killed between 1910 and 1920, with the last captive one dying in Hobart Zoo, Tasmania in 1936.</w:t>
        </w:r>
      </w:ins>
    </w:p>
    <w:p w:rsidR="00ED045D" w:rsidRPr="00ED045D" w:rsidRDefault="00ED045D" w:rsidP="00ED045D">
      <w:pPr>
        <w:spacing w:beforeAutospacing="1" w:after="0"/>
        <w:ind w:right="0"/>
        <w:rPr>
          <w:ins w:id="39" w:author="Unknown"/>
          <w:rFonts w:ascii="Times New Roman" w:eastAsia="Times New Roman" w:hAnsi="Times New Roman" w:cs="Times New Roman"/>
          <w:sz w:val="24"/>
          <w:szCs w:val="24"/>
        </w:rPr>
      </w:pPr>
      <w:ins w:id="40" w:author="Unknown">
        <w:r w:rsidRPr="00ED045D">
          <w:rPr>
            <w:rFonts w:ascii="Times New Roman" w:eastAsia="Times New Roman" w:hAnsi="Times New Roman" w:cs="Times New Roman"/>
            <w:sz w:val="24"/>
            <w:szCs w:val="24"/>
          </w:rPr>
          <w:t> </w:t>
        </w:r>
      </w:ins>
    </w:p>
    <w:p w:rsidR="00ED045D" w:rsidRPr="00ED045D" w:rsidRDefault="00ED045D" w:rsidP="00ED045D">
      <w:pPr>
        <w:spacing w:after="0"/>
        <w:ind w:right="0"/>
        <w:rPr>
          <w:ins w:id="41" w:author="Unknown"/>
          <w:rFonts w:ascii="Times New Roman" w:eastAsia="Times New Roman" w:hAnsi="Times New Roman" w:cs="Times New Roman"/>
          <w:sz w:val="24"/>
          <w:szCs w:val="24"/>
        </w:rPr>
      </w:pPr>
      <w:ins w:id="42" w:author="Unknown">
        <w:r w:rsidRPr="00ED045D">
          <w:rPr>
            <w:rFonts w:ascii="Times New Roman" w:eastAsia="Times New Roman" w:hAnsi="Times New Roman" w:cs="Times New Roman"/>
            <w:sz w:val="24"/>
            <w:szCs w:val="24"/>
          </w:rPr>
          <w:fldChar w:fldCharType="begin"/>
        </w:r>
        <w:r w:rsidRPr="00ED045D">
          <w:rPr>
            <w:rFonts w:ascii="Times New Roman" w:eastAsia="Times New Roman" w:hAnsi="Times New Roman" w:cs="Times New Roman"/>
            <w:sz w:val="24"/>
            <w:szCs w:val="24"/>
          </w:rPr>
          <w:instrText xml:space="preserve"> HYPERLINK "https://onekindplanet.org/animal/tasmanian-tiger/" </w:instrText>
        </w:r>
        <w:r w:rsidRPr="00ED045D">
          <w:rPr>
            <w:rFonts w:ascii="Times New Roman" w:eastAsia="Times New Roman" w:hAnsi="Times New Roman" w:cs="Times New Roman"/>
            <w:sz w:val="24"/>
            <w:szCs w:val="24"/>
          </w:rPr>
          <w:fldChar w:fldCharType="separate"/>
        </w:r>
        <w:r w:rsidRPr="00ED045D">
          <w:rPr>
            <w:rFonts w:ascii="Times New Roman" w:eastAsia="Times New Roman" w:hAnsi="Times New Roman" w:cs="Times New Roman"/>
            <w:b/>
            <w:bCs/>
            <w:color w:val="3CBAD8"/>
            <w:sz w:val="27"/>
            <w:u w:val="single"/>
          </w:rPr>
          <w:t>Read More</w:t>
        </w:r>
        <w:r w:rsidRPr="00ED045D">
          <w:rPr>
            <w:rFonts w:ascii="Times New Roman" w:eastAsia="Times New Roman" w:hAnsi="Times New Roman" w:cs="Times New Roman"/>
            <w:sz w:val="24"/>
            <w:szCs w:val="24"/>
          </w:rPr>
          <w:fldChar w:fldCharType="end"/>
        </w:r>
      </w:ins>
    </w:p>
    <w:p w:rsidR="00ED045D" w:rsidRPr="00ED045D" w:rsidRDefault="00ED045D" w:rsidP="00ED045D">
      <w:pPr>
        <w:shd w:val="clear" w:color="auto" w:fill="F3F1F2"/>
        <w:spacing w:beforeAutospacing="1" w:after="0"/>
        <w:ind w:right="0"/>
        <w:jc w:val="center"/>
        <w:rPr>
          <w:ins w:id="43" w:author="Unknown"/>
          <w:rFonts w:ascii="Times New Roman" w:eastAsia="Times New Roman" w:hAnsi="Times New Roman" w:cs="Times New Roman"/>
          <w:sz w:val="24"/>
          <w:szCs w:val="24"/>
        </w:rPr>
      </w:pPr>
      <w:r>
        <w:rPr>
          <w:rFonts w:ascii="Times New Roman" w:eastAsia="Times New Roman" w:hAnsi="Times New Roman" w:cs="Times New Roman"/>
          <w:b/>
          <w:bCs/>
          <w:noProof/>
          <w:color w:val="3CBAD8"/>
          <w:sz w:val="24"/>
          <w:szCs w:val="24"/>
        </w:rPr>
        <w:drawing>
          <wp:inline distT="0" distB="0" distL="0" distR="0">
            <wp:extent cx="4761230" cy="2858770"/>
            <wp:effectExtent l="19050" t="0" r="1270" b="0"/>
            <wp:docPr id="5" name="Picture 5" descr="Tasmani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manian">
                      <a:hlinkClick r:id="rId9"/>
                    </pic:cNvPr>
                    <pic:cNvPicPr>
                      <a:picLocks noChangeAspect="1" noChangeArrowheads="1"/>
                    </pic:cNvPicPr>
                  </pic:nvPicPr>
                  <pic:blipFill>
                    <a:blip r:embed="rId10"/>
                    <a:srcRect/>
                    <a:stretch>
                      <a:fillRect/>
                    </a:stretch>
                  </pic:blipFill>
                  <pic:spPr bwMode="auto">
                    <a:xfrm>
                      <a:off x="0" y="0"/>
                      <a:ext cx="4761230" cy="2858770"/>
                    </a:xfrm>
                    <a:prstGeom prst="rect">
                      <a:avLst/>
                    </a:prstGeom>
                    <a:noFill/>
                    <a:ln w="9525">
                      <a:noFill/>
                      <a:miter lim="800000"/>
                      <a:headEnd/>
                      <a:tailEnd/>
                    </a:ln>
                  </pic:spPr>
                </pic:pic>
              </a:graphicData>
            </a:graphic>
          </wp:inline>
        </w:drawing>
      </w:r>
    </w:p>
    <w:p w:rsidR="00ED045D" w:rsidRPr="00ED045D" w:rsidRDefault="00ED045D" w:rsidP="00ED045D">
      <w:pPr>
        <w:spacing w:after="0"/>
        <w:ind w:right="0"/>
        <w:rPr>
          <w:ins w:id="44" w:author="Unknown"/>
          <w:rFonts w:ascii="Times New Roman" w:eastAsia="Times New Roman" w:hAnsi="Times New Roman" w:cs="Times New Roman"/>
        </w:rPr>
      </w:pPr>
      <w:ins w:id="45" w:author="Unknown">
        <w:r w:rsidRPr="00ED045D">
          <w:rPr>
            <w:rFonts w:ascii="Times New Roman" w:eastAsia="Times New Roman" w:hAnsi="Times New Roman" w:cs="Times New Roman"/>
          </w:rPr>
          <w:t>Picture Credit: Smithsonian Institute Archives</w:t>
        </w:r>
      </w:ins>
    </w:p>
    <w:p w:rsidR="00ED045D" w:rsidRPr="00ED045D" w:rsidRDefault="00ED045D" w:rsidP="00ED045D">
      <w:pPr>
        <w:numPr>
          <w:ilvl w:val="0"/>
          <w:numId w:val="1"/>
        </w:numPr>
        <w:spacing w:beforeAutospacing="1" w:after="0"/>
        <w:ind w:left="0" w:right="0"/>
        <w:rPr>
          <w:ins w:id="46" w:author="Unknown"/>
          <w:rFonts w:ascii="Times New Roman" w:eastAsia="Times New Roman" w:hAnsi="Times New Roman" w:cs="Times New Roman"/>
          <w:sz w:val="24"/>
          <w:szCs w:val="24"/>
        </w:rPr>
      </w:pPr>
    </w:p>
    <w:p w:rsidR="00ED045D" w:rsidRPr="00ED045D" w:rsidRDefault="00ED045D" w:rsidP="00ED045D">
      <w:pPr>
        <w:numPr>
          <w:ilvl w:val="0"/>
          <w:numId w:val="1"/>
        </w:numPr>
        <w:spacing w:after="166"/>
        <w:ind w:left="0" w:right="0"/>
        <w:outlineLvl w:val="1"/>
        <w:rPr>
          <w:ins w:id="47" w:author="Unknown"/>
          <w:rFonts w:ascii="Times New Roman" w:eastAsia="Times New Roman" w:hAnsi="Times New Roman" w:cs="Times New Roman"/>
          <w:b/>
          <w:bCs/>
          <w:sz w:val="45"/>
          <w:szCs w:val="45"/>
        </w:rPr>
      </w:pPr>
      <w:ins w:id="48" w:author="Unknown">
        <w:r w:rsidRPr="00ED045D">
          <w:rPr>
            <w:rFonts w:ascii="Times New Roman" w:eastAsia="Times New Roman" w:hAnsi="Times New Roman" w:cs="Times New Roman"/>
            <w:b/>
            <w:bCs/>
            <w:sz w:val="45"/>
            <w:szCs w:val="45"/>
          </w:rPr>
          <w:fldChar w:fldCharType="begin"/>
        </w:r>
        <w:r w:rsidRPr="00ED045D">
          <w:rPr>
            <w:rFonts w:ascii="Times New Roman" w:eastAsia="Times New Roman" w:hAnsi="Times New Roman" w:cs="Times New Roman"/>
            <w:b/>
            <w:bCs/>
            <w:sz w:val="45"/>
            <w:szCs w:val="45"/>
          </w:rPr>
          <w:instrText xml:space="preserve"> HYPERLINK "https://onekindplanet.org/animal/stellers-sea-cow/" </w:instrText>
        </w:r>
        <w:r w:rsidRPr="00ED045D">
          <w:rPr>
            <w:rFonts w:ascii="Times New Roman" w:eastAsia="Times New Roman" w:hAnsi="Times New Roman" w:cs="Times New Roman"/>
            <w:b/>
            <w:bCs/>
            <w:sz w:val="45"/>
            <w:szCs w:val="45"/>
          </w:rPr>
          <w:fldChar w:fldCharType="separate"/>
        </w:r>
        <w:r w:rsidRPr="00ED045D">
          <w:rPr>
            <w:rFonts w:ascii="Times New Roman" w:eastAsia="Times New Roman" w:hAnsi="Times New Roman" w:cs="Times New Roman"/>
            <w:b/>
            <w:bCs/>
            <w:color w:val="3CBAD8"/>
            <w:sz w:val="45"/>
            <w:u w:val="single"/>
          </w:rPr>
          <w:t>5. </w:t>
        </w:r>
        <w:proofErr w:type="spellStart"/>
        <w:r w:rsidRPr="00ED045D">
          <w:rPr>
            <w:rFonts w:ascii="Times New Roman" w:eastAsia="Times New Roman" w:hAnsi="Times New Roman" w:cs="Times New Roman"/>
            <w:b/>
            <w:bCs/>
            <w:color w:val="3CBAD8"/>
            <w:sz w:val="45"/>
            <w:u w:val="single"/>
          </w:rPr>
          <w:t>Stellers</w:t>
        </w:r>
        <w:proofErr w:type="spellEnd"/>
        <w:r w:rsidRPr="00ED045D">
          <w:rPr>
            <w:rFonts w:ascii="Times New Roman" w:eastAsia="Times New Roman" w:hAnsi="Times New Roman" w:cs="Times New Roman"/>
            <w:b/>
            <w:bCs/>
            <w:color w:val="3CBAD8"/>
            <w:sz w:val="45"/>
            <w:u w:val="single"/>
          </w:rPr>
          <w:t xml:space="preserve"> Sea Cow</w:t>
        </w:r>
        <w:r w:rsidRPr="00ED045D">
          <w:rPr>
            <w:rFonts w:ascii="Times New Roman" w:eastAsia="Times New Roman" w:hAnsi="Times New Roman" w:cs="Times New Roman"/>
            <w:b/>
            <w:bCs/>
            <w:sz w:val="45"/>
            <w:szCs w:val="45"/>
          </w:rPr>
          <w:fldChar w:fldCharType="end"/>
        </w:r>
      </w:ins>
    </w:p>
    <w:p w:rsidR="00ED045D" w:rsidRPr="00ED045D" w:rsidRDefault="00ED045D" w:rsidP="00ED045D">
      <w:pPr>
        <w:spacing w:after="430"/>
        <w:ind w:right="0"/>
        <w:rPr>
          <w:ins w:id="49" w:author="Unknown"/>
          <w:rFonts w:ascii="Times New Roman" w:eastAsia="Times New Roman" w:hAnsi="Times New Roman" w:cs="Times New Roman"/>
          <w:sz w:val="24"/>
          <w:szCs w:val="24"/>
        </w:rPr>
      </w:pPr>
      <w:ins w:id="50" w:author="Unknown">
        <w:r w:rsidRPr="00ED045D">
          <w:rPr>
            <w:rFonts w:ascii="Times New Roman" w:eastAsia="Times New Roman" w:hAnsi="Times New Roman" w:cs="Times New Roman"/>
            <w:sz w:val="24"/>
            <w:szCs w:val="24"/>
          </w:rPr>
          <w:t xml:space="preserve">Named after George </w:t>
        </w:r>
        <w:proofErr w:type="spellStart"/>
        <w:r w:rsidRPr="00ED045D">
          <w:rPr>
            <w:rFonts w:ascii="Times New Roman" w:eastAsia="Times New Roman" w:hAnsi="Times New Roman" w:cs="Times New Roman"/>
            <w:sz w:val="24"/>
            <w:szCs w:val="24"/>
          </w:rPr>
          <w:t>Steller</w:t>
        </w:r>
        <w:proofErr w:type="spellEnd"/>
        <w:r w:rsidRPr="00ED045D">
          <w:rPr>
            <w:rFonts w:ascii="Times New Roman" w:eastAsia="Times New Roman" w:hAnsi="Times New Roman" w:cs="Times New Roman"/>
            <w:sz w:val="24"/>
            <w:szCs w:val="24"/>
          </w:rPr>
          <w:t xml:space="preserve">, a naturalist who discovered the creature in 1741, </w:t>
        </w:r>
        <w:proofErr w:type="spellStart"/>
        <w:r w:rsidRPr="00ED045D">
          <w:rPr>
            <w:rFonts w:ascii="Times New Roman" w:eastAsia="Times New Roman" w:hAnsi="Times New Roman" w:cs="Times New Roman"/>
            <w:sz w:val="24"/>
            <w:szCs w:val="24"/>
          </w:rPr>
          <w:t>Stellers</w:t>
        </w:r>
        <w:proofErr w:type="spellEnd"/>
        <w:r w:rsidRPr="00ED045D">
          <w:rPr>
            <w:rFonts w:ascii="Times New Roman" w:eastAsia="Times New Roman" w:hAnsi="Times New Roman" w:cs="Times New Roman"/>
            <w:sz w:val="24"/>
            <w:szCs w:val="24"/>
          </w:rPr>
          <w:t xml:space="preserve"> Sea Cow was a large herbivorous mammal. It is believed that </w:t>
        </w:r>
        <w:proofErr w:type="spellStart"/>
        <w:r w:rsidRPr="00ED045D">
          <w:rPr>
            <w:rFonts w:ascii="Times New Roman" w:eastAsia="Times New Roman" w:hAnsi="Times New Roman" w:cs="Times New Roman"/>
            <w:sz w:val="24"/>
            <w:szCs w:val="24"/>
          </w:rPr>
          <w:t>Stellers</w:t>
        </w:r>
        <w:proofErr w:type="spellEnd"/>
        <w:r w:rsidRPr="00ED045D">
          <w:rPr>
            <w:rFonts w:ascii="Times New Roman" w:eastAsia="Times New Roman" w:hAnsi="Times New Roman" w:cs="Times New Roman"/>
            <w:sz w:val="24"/>
            <w:szCs w:val="24"/>
          </w:rPr>
          <w:t xml:space="preserve"> Sea Cow which grew to at least 8-9 </w:t>
        </w:r>
        <w:proofErr w:type="spellStart"/>
        <w:r w:rsidRPr="00ED045D">
          <w:rPr>
            <w:rFonts w:ascii="Times New Roman" w:eastAsia="Times New Roman" w:hAnsi="Times New Roman" w:cs="Times New Roman"/>
            <w:sz w:val="24"/>
            <w:szCs w:val="24"/>
          </w:rPr>
          <w:t>metres</w:t>
        </w:r>
        <w:proofErr w:type="spellEnd"/>
        <w:r w:rsidRPr="00ED045D">
          <w:rPr>
            <w:rFonts w:ascii="Times New Roman" w:eastAsia="Times New Roman" w:hAnsi="Times New Roman" w:cs="Times New Roman"/>
            <w:sz w:val="24"/>
            <w:szCs w:val="24"/>
          </w:rPr>
          <w:t xml:space="preserve"> and weighed around 8-10 </w:t>
        </w:r>
        <w:proofErr w:type="gramStart"/>
        <w:r w:rsidRPr="00ED045D">
          <w:rPr>
            <w:rFonts w:ascii="Times New Roman" w:eastAsia="Times New Roman" w:hAnsi="Times New Roman" w:cs="Times New Roman"/>
            <w:sz w:val="24"/>
            <w:szCs w:val="24"/>
          </w:rPr>
          <w:t>tons,</w:t>
        </w:r>
        <w:proofErr w:type="gramEnd"/>
        <w:r w:rsidRPr="00ED045D">
          <w:rPr>
            <w:rFonts w:ascii="Times New Roman" w:eastAsia="Times New Roman" w:hAnsi="Times New Roman" w:cs="Times New Roman"/>
            <w:sz w:val="24"/>
            <w:szCs w:val="24"/>
          </w:rPr>
          <w:t xml:space="preserve"> inhabited the Near Islands, southwest of Alaska and the Commander Islands in the Bering Sea. It is believed that the mammal was tame and spent most of its time eating kelp; this, and the fact that it was unable to submerge its enormous body, is possibly what made it vulnerable to human hunters. Within 27 years of discovery by Europeans, </w:t>
        </w:r>
        <w:proofErr w:type="spellStart"/>
        <w:r w:rsidRPr="00ED045D">
          <w:rPr>
            <w:rFonts w:ascii="Times New Roman" w:eastAsia="Times New Roman" w:hAnsi="Times New Roman" w:cs="Times New Roman"/>
            <w:sz w:val="24"/>
            <w:szCs w:val="24"/>
          </w:rPr>
          <w:t>Steller’s</w:t>
        </w:r>
        <w:proofErr w:type="spellEnd"/>
        <w:r w:rsidRPr="00ED045D">
          <w:rPr>
            <w:rFonts w:ascii="Times New Roman" w:eastAsia="Times New Roman" w:hAnsi="Times New Roman" w:cs="Times New Roman"/>
            <w:sz w:val="24"/>
            <w:szCs w:val="24"/>
          </w:rPr>
          <w:t xml:space="preserve"> Sea Cow was hunted to extinction.</w:t>
        </w:r>
      </w:ins>
    </w:p>
    <w:p w:rsidR="00ED045D" w:rsidRPr="00ED045D" w:rsidRDefault="00ED045D" w:rsidP="00ED045D">
      <w:pPr>
        <w:spacing w:beforeAutospacing="1" w:after="0"/>
        <w:ind w:right="0"/>
        <w:rPr>
          <w:ins w:id="51" w:author="Unknown"/>
          <w:rFonts w:ascii="Times New Roman" w:eastAsia="Times New Roman" w:hAnsi="Times New Roman" w:cs="Times New Roman"/>
          <w:sz w:val="24"/>
          <w:szCs w:val="24"/>
        </w:rPr>
      </w:pPr>
      <w:ins w:id="52" w:author="Unknown">
        <w:r w:rsidRPr="00ED045D">
          <w:rPr>
            <w:rFonts w:ascii="Times New Roman" w:eastAsia="Times New Roman" w:hAnsi="Times New Roman" w:cs="Times New Roman"/>
            <w:sz w:val="24"/>
            <w:szCs w:val="24"/>
          </w:rPr>
          <w:t> </w:t>
        </w:r>
      </w:ins>
    </w:p>
    <w:p w:rsidR="00ED045D" w:rsidRPr="00ED045D" w:rsidRDefault="00ED045D" w:rsidP="00ED045D">
      <w:pPr>
        <w:spacing w:after="0"/>
        <w:ind w:right="0"/>
        <w:rPr>
          <w:ins w:id="53" w:author="Unknown"/>
          <w:rFonts w:ascii="Times New Roman" w:eastAsia="Times New Roman" w:hAnsi="Times New Roman" w:cs="Times New Roman"/>
          <w:sz w:val="24"/>
          <w:szCs w:val="24"/>
        </w:rPr>
      </w:pPr>
      <w:ins w:id="54" w:author="Unknown">
        <w:r w:rsidRPr="00ED045D">
          <w:rPr>
            <w:rFonts w:ascii="Times New Roman" w:eastAsia="Times New Roman" w:hAnsi="Times New Roman" w:cs="Times New Roman"/>
            <w:sz w:val="24"/>
            <w:szCs w:val="24"/>
          </w:rPr>
          <w:fldChar w:fldCharType="begin"/>
        </w:r>
        <w:r w:rsidRPr="00ED045D">
          <w:rPr>
            <w:rFonts w:ascii="Times New Roman" w:eastAsia="Times New Roman" w:hAnsi="Times New Roman" w:cs="Times New Roman"/>
            <w:sz w:val="24"/>
            <w:szCs w:val="24"/>
          </w:rPr>
          <w:instrText xml:space="preserve"> HYPERLINK "https://onekindplanet.org/animal/stellers-sea-cow/" </w:instrText>
        </w:r>
        <w:r w:rsidRPr="00ED045D">
          <w:rPr>
            <w:rFonts w:ascii="Times New Roman" w:eastAsia="Times New Roman" w:hAnsi="Times New Roman" w:cs="Times New Roman"/>
            <w:sz w:val="24"/>
            <w:szCs w:val="24"/>
          </w:rPr>
          <w:fldChar w:fldCharType="separate"/>
        </w:r>
        <w:r w:rsidRPr="00ED045D">
          <w:rPr>
            <w:rFonts w:ascii="Times New Roman" w:eastAsia="Times New Roman" w:hAnsi="Times New Roman" w:cs="Times New Roman"/>
            <w:b/>
            <w:bCs/>
            <w:color w:val="3CBAD8"/>
            <w:sz w:val="27"/>
            <w:u w:val="single"/>
          </w:rPr>
          <w:t>Read More</w:t>
        </w:r>
        <w:r w:rsidRPr="00ED045D">
          <w:rPr>
            <w:rFonts w:ascii="Times New Roman" w:eastAsia="Times New Roman" w:hAnsi="Times New Roman" w:cs="Times New Roman"/>
            <w:sz w:val="24"/>
            <w:szCs w:val="24"/>
          </w:rPr>
          <w:fldChar w:fldCharType="end"/>
        </w:r>
      </w:ins>
    </w:p>
    <w:p w:rsidR="00ED045D" w:rsidRPr="00ED045D" w:rsidRDefault="00ED045D" w:rsidP="00ED045D">
      <w:pPr>
        <w:shd w:val="clear" w:color="auto" w:fill="F3F1F2"/>
        <w:spacing w:beforeAutospacing="1" w:after="0"/>
        <w:ind w:right="0"/>
        <w:jc w:val="center"/>
        <w:rPr>
          <w:ins w:id="55" w:author="Unknown"/>
          <w:rFonts w:ascii="Times New Roman" w:eastAsia="Times New Roman" w:hAnsi="Times New Roman" w:cs="Times New Roman"/>
          <w:sz w:val="24"/>
          <w:szCs w:val="24"/>
        </w:rPr>
      </w:pPr>
      <w:r>
        <w:rPr>
          <w:rFonts w:ascii="Times New Roman" w:eastAsia="Times New Roman" w:hAnsi="Times New Roman" w:cs="Times New Roman"/>
          <w:b/>
          <w:bCs/>
          <w:noProof/>
          <w:color w:val="3CBAD8"/>
          <w:sz w:val="24"/>
          <w:szCs w:val="24"/>
        </w:rPr>
        <w:lastRenderedPageBreak/>
        <w:drawing>
          <wp:inline distT="0" distB="0" distL="0" distR="0">
            <wp:extent cx="4950460" cy="2858770"/>
            <wp:effectExtent l="19050" t="0" r="2540" b="0"/>
            <wp:docPr id="6" name="Picture 6" descr="Stell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llers">
                      <a:hlinkClick r:id="rId11"/>
                    </pic:cNvPr>
                    <pic:cNvPicPr>
                      <a:picLocks noChangeAspect="1" noChangeArrowheads="1"/>
                    </pic:cNvPicPr>
                  </pic:nvPicPr>
                  <pic:blipFill>
                    <a:blip r:embed="rId12"/>
                    <a:srcRect/>
                    <a:stretch>
                      <a:fillRect/>
                    </a:stretch>
                  </pic:blipFill>
                  <pic:spPr bwMode="auto">
                    <a:xfrm>
                      <a:off x="0" y="0"/>
                      <a:ext cx="4950460" cy="2858770"/>
                    </a:xfrm>
                    <a:prstGeom prst="rect">
                      <a:avLst/>
                    </a:prstGeom>
                    <a:noFill/>
                    <a:ln w="9525">
                      <a:noFill/>
                      <a:miter lim="800000"/>
                      <a:headEnd/>
                      <a:tailEnd/>
                    </a:ln>
                  </pic:spPr>
                </pic:pic>
              </a:graphicData>
            </a:graphic>
          </wp:inline>
        </w:drawing>
      </w:r>
    </w:p>
    <w:p w:rsidR="00ED045D" w:rsidRPr="00ED045D" w:rsidRDefault="00ED045D" w:rsidP="00ED045D">
      <w:pPr>
        <w:spacing w:after="0"/>
        <w:ind w:right="0"/>
        <w:rPr>
          <w:ins w:id="56" w:author="Unknown"/>
          <w:rFonts w:ascii="Times New Roman" w:eastAsia="Times New Roman" w:hAnsi="Times New Roman" w:cs="Times New Roman"/>
        </w:rPr>
      </w:pPr>
      <w:ins w:id="57" w:author="Unknown">
        <w:r w:rsidRPr="00ED045D">
          <w:rPr>
            <w:rFonts w:ascii="Times New Roman" w:eastAsia="Times New Roman" w:hAnsi="Times New Roman" w:cs="Times New Roman"/>
          </w:rPr>
          <w:t xml:space="preserve">Picture credit: </w:t>
        </w:r>
        <w:proofErr w:type="spellStart"/>
        <w:r w:rsidRPr="00ED045D">
          <w:rPr>
            <w:rFonts w:ascii="Times New Roman" w:eastAsia="Times New Roman" w:hAnsi="Times New Roman" w:cs="Times New Roman"/>
          </w:rPr>
          <w:t>Emőke</w:t>
        </w:r>
        <w:proofErr w:type="spellEnd"/>
        <w:r w:rsidRPr="00ED045D">
          <w:rPr>
            <w:rFonts w:ascii="Times New Roman" w:eastAsia="Times New Roman" w:hAnsi="Times New Roman" w:cs="Times New Roman"/>
          </w:rPr>
          <w:t xml:space="preserve"> </w:t>
        </w:r>
        <w:proofErr w:type="spellStart"/>
        <w:r w:rsidRPr="00ED045D">
          <w:rPr>
            <w:rFonts w:ascii="Times New Roman" w:eastAsia="Times New Roman" w:hAnsi="Times New Roman" w:cs="Times New Roman"/>
          </w:rPr>
          <w:t>Dénes</w:t>
        </w:r>
        <w:proofErr w:type="spellEnd"/>
        <w:r w:rsidRPr="00ED045D">
          <w:rPr>
            <w:rFonts w:ascii="Times New Roman" w:eastAsia="Times New Roman" w:hAnsi="Times New Roman" w:cs="Times New Roman"/>
          </w:rPr>
          <w:t xml:space="preserve"> (Wikimedia Commons)</w:t>
        </w:r>
      </w:ins>
    </w:p>
    <w:p w:rsidR="00ED045D" w:rsidRPr="00ED045D" w:rsidRDefault="00ED045D" w:rsidP="00ED045D">
      <w:pPr>
        <w:numPr>
          <w:ilvl w:val="0"/>
          <w:numId w:val="1"/>
        </w:numPr>
        <w:spacing w:after="166"/>
        <w:ind w:left="0" w:right="0"/>
        <w:outlineLvl w:val="1"/>
        <w:rPr>
          <w:ins w:id="58" w:author="Unknown"/>
          <w:rFonts w:ascii="Times New Roman" w:eastAsia="Times New Roman" w:hAnsi="Times New Roman" w:cs="Times New Roman"/>
          <w:b/>
          <w:bCs/>
          <w:sz w:val="45"/>
          <w:szCs w:val="45"/>
        </w:rPr>
      </w:pPr>
      <w:ins w:id="59" w:author="Unknown">
        <w:r w:rsidRPr="00ED045D">
          <w:rPr>
            <w:rFonts w:ascii="Times New Roman" w:eastAsia="Times New Roman" w:hAnsi="Times New Roman" w:cs="Times New Roman"/>
            <w:b/>
            <w:bCs/>
            <w:sz w:val="45"/>
            <w:szCs w:val="45"/>
          </w:rPr>
          <w:t>4. Great Auk</w:t>
        </w:r>
      </w:ins>
    </w:p>
    <w:p w:rsidR="00ED045D" w:rsidRPr="00ED045D" w:rsidRDefault="00ED045D" w:rsidP="00ED045D">
      <w:pPr>
        <w:spacing w:after="430"/>
        <w:ind w:right="0"/>
        <w:rPr>
          <w:ins w:id="60" w:author="Unknown"/>
          <w:rFonts w:ascii="Times New Roman" w:eastAsia="Times New Roman" w:hAnsi="Times New Roman" w:cs="Times New Roman"/>
          <w:sz w:val="24"/>
          <w:szCs w:val="24"/>
        </w:rPr>
      </w:pPr>
      <w:ins w:id="61" w:author="Unknown">
        <w:r w:rsidRPr="00ED045D">
          <w:rPr>
            <w:rFonts w:ascii="Times New Roman" w:eastAsia="Times New Roman" w:hAnsi="Times New Roman" w:cs="Times New Roman"/>
            <w:sz w:val="24"/>
            <w:szCs w:val="24"/>
          </w:rPr>
          <w:t xml:space="preserve">A large and flightless bird found in the North Atlantic and as far south as Northern Spain. It had an average height of 75-85 cm and weighed about 5kg. The Great Auk was a powerful swimmer which helped it to hunt underwater for food. The last colony of Auks lived on the island of </w:t>
        </w:r>
        <w:proofErr w:type="spellStart"/>
        <w:r w:rsidRPr="00ED045D">
          <w:rPr>
            <w:rFonts w:ascii="Times New Roman" w:eastAsia="Times New Roman" w:hAnsi="Times New Roman" w:cs="Times New Roman"/>
            <w:sz w:val="24"/>
            <w:szCs w:val="24"/>
          </w:rPr>
          <w:t>Eldey</w:t>
        </w:r>
        <w:proofErr w:type="spellEnd"/>
        <w:r w:rsidRPr="00ED045D">
          <w:rPr>
            <w:rFonts w:ascii="Times New Roman" w:eastAsia="Times New Roman" w:hAnsi="Times New Roman" w:cs="Times New Roman"/>
            <w:sz w:val="24"/>
            <w:szCs w:val="24"/>
          </w:rPr>
          <w:t xml:space="preserve"> and by 1835 they had all been killed. The last of these birds was killed by three men who caught it on St Kilda, Scotland in 1844. When a large storm surged, they believed that the auk was a witch and was causing the storm, so they killed it.</w:t>
        </w:r>
      </w:ins>
    </w:p>
    <w:p w:rsidR="00ED045D" w:rsidRPr="00ED045D" w:rsidRDefault="00ED045D" w:rsidP="00ED045D">
      <w:pPr>
        <w:shd w:val="clear" w:color="auto" w:fill="F3F1F2"/>
        <w:spacing w:beforeAutospacing="1" w:after="0"/>
        <w:ind w:right="0"/>
        <w:jc w:val="center"/>
        <w:rPr>
          <w:ins w:id="62"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3690" cy="4140835"/>
            <wp:effectExtent l="19050" t="0" r="3810" b="0"/>
            <wp:docPr id="7" name="Picture 7" descr="Gr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
                    <pic:cNvPicPr>
                      <a:picLocks noChangeAspect="1" noChangeArrowheads="1"/>
                    </pic:cNvPicPr>
                  </pic:nvPicPr>
                  <pic:blipFill>
                    <a:blip r:embed="rId13"/>
                    <a:srcRect/>
                    <a:stretch>
                      <a:fillRect/>
                    </a:stretch>
                  </pic:blipFill>
                  <pic:spPr bwMode="auto">
                    <a:xfrm>
                      <a:off x="0" y="0"/>
                      <a:ext cx="6663690" cy="4140835"/>
                    </a:xfrm>
                    <a:prstGeom prst="rect">
                      <a:avLst/>
                    </a:prstGeom>
                    <a:noFill/>
                    <a:ln w="9525">
                      <a:noFill/>
                      <a:miter lim="800000"/>
                      <a:headEnd/>
                      <a:tailEnd/>
                    </a:ln>
                  </pic:spPr>
                </pic:pic>
              </a:graphicData>
            </a:graphic>
          </wp:inline>
        </w:drawing>
      </w:r>
    </w:p>
    <w:p w:rsidR="00ED045D" w:rsidRPr="00ED045D" w:rsidRDefault="00ED045D" w:rsidP="00ED045D">
      <w:pPr>
        <w:numPr>
          <w:ilvl w:val="0"/>
          <w:numId w:val="1"/>
        </w:numPr>
        <w:spacing w:after="166"/>
        <w:ind w:left="0" w:right="0"/>
        <w:outlineLvl w:val="1"/>
        <w:rPr>
          <w:ins w:id="63" w:author="Unknown"/>
          <w:rFonts w:ascii="Times New Roman" w:eastAsia="Times New Roman" w:hAnsi="Times New Roman" w:cs="Times New Roman"/>
          <w:b/>
          <w:bCs/>
          <w:sz w:val="45"/>
          <w:szCs w:val="45"/>
        </w:rPr>
      </w:pPr>
      <w:ins w:id="64" w:author="Unknown">
        <w:r w:rsidRPr="00ED045D">
          <w:rPr>
            <w:rFonts w:ascii="Times New Roman" w:eastAsia="Times New Roman" w:hAnsi="Times New Roman" w:cs="Times New Roman"/>
            <w:b/>
            <w:bCs/>
            <w:sz w:val="45"/>
            <w:szCs w:val="45"/>
          </w:rPr>
          <w:t>3. Dodo</w:t>
        </w:r>
      </w:ins>
    </w:p>
    <w:p w:rsidR="00ED045D" w:rsidRPr="00ED045D" w:rsidRDefault="00ED045D" w:rsidP="00ED045D">
      <w:pPr>
        <w:spacing w:after="430"/>
        <w:ind w:right="0"/>
        <w:rPr>
          <w:ins w:id="65" w:author="Unknown"/>
          <w:rFonts w:ascii="Times New Roman" w:eastAsia="Times New Roman" w:hAnsi="Times New Roman" w:cs="Times New Roman"/>
          <w:sz w:val="24"/>
          <w:szCs w:val="24"/>
        </w:rPr>
      </w:pPr>
      <w:ins w:id="66" w:author="Unknown">
        <w:r w:rsidRPr="00ED045D">
          <w:rPr>
            <w:rFonts w:ascii="Times New Roman" w:eastAsia="Times New Roman" w:hAnsi="Times New Roman" w:cs="Times New Roman"/>
            <w:sz w:val="24"/>
            <w:szCs w:val="24"/>
          </w:rPr>
          <w:t xml:space="preserve">An extinct flightless bird that inhabited Mauritius, the Dodo was about one </w:t>
        </w:r>
        <w:proofErr w:type="spellStart"/>
        <w:r w:rsidRPr="00ED045D">
          <w:rPr>
            <w:rFonts w:ascii="Times New Roman" w:eastAsia="Times New Roman" w:hAnsi="Times New Roman" w:cs="Times New Roman"/>
            <w:sz w:val="24"/>
            <w:szCs w:val="24"/>
          </w:rPr>
          <w:t>metre</w:t>
        </w:r>
        <w:proofErr w:type="spellEnd"/>
        <w:r w:rsidRPr="00ED045D">
          <w:rPr>
            <w:rFonts w:ascii="Times New Roman" w:eastAsia="Times New Roman" w:hAnsi="Times New Roman" w:cs="Times New Roman"/>
            <w:sz w:val="24"/>
            <w:szCs w:val="24"/>
          </w:rPr>
          <w:t xml:space="preserve"> tall and may have weighed 10–18 kg. The only account we have of the Dodo’s appearance is through varied illustrations and written accounts from the 17</w:t>
        </w:r>
        <w:r w:rsidRPr="00ED045D">
          <w:rPr>
            <w:rFonts w:ascii="Times New Roman" w:eastAsia="Times New Roman" w:hAnsi="Times New Roman" w:cs="Times New Roman"/>
            <w:sz w:val="20"/>
            <w:szCs w:val="20"/>
            <w:vertAlign w:val="superscript"/>
          </w:rPr>
          <w:t>th</w:t>
        </w:r>
        <w:r w:rsidRPr="00ED045D">
          <w:rPr>
            <w:rFonts w:ascii="Times New Roman" w:eastAsia="Times New Roman" w:hAnsi="Times New Roman" w:cs="Times New Roman"/>
            <w:sz w:val="24"/>
            <w:szCs w:val="24"/>
          </w:rPr>
          <w:t> century so its exact appearance remains unresolved. It is presumed the bird became flightless due to the availability of abundant food sources (seeds, roots and fallen fruits) and a relative absence of predators. Dutch sailors first recorded a mention of the dodo in 1598. The bird was hunted to extinction by sailors and their domesticated animals, and invasive species. The last widely accepted sighting of a Dodo was in 1662.</w:t>
        </w:r>
      </w:ins>
    </w:p>
    <w:p w:rsidR="00ED045D" w:rsidRPr="00ED045D" w:rsidRDefault="00ED045D" w:rsidP="00ED045D">
      <w:pPr>
        <w:shd w:val="clear" w:color="auto" w:fill="F3F1F2"/>
        <w:spacing w:beforeAutospacing="1" w:after="0"/>
        <w:ind w:right="0"/>
        <w:jc w:val="center"/>
        <w:rPr>
          <w:ins w:id="67"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939665" cy="2869565"/>
            <wp:effectExtent l="19050" t="0" r="0" b="0"/>
            <wp:docPr id="8" name="Picture 8" descr="D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do"/>
                    <pic:cNvPicPr>
                      <a:picLocks noChangeAspect="1" noChangeArrowheads="1"/>
                    </pic:cNvPicPr>
                  </pic:nvPicPr>
                  <pic:blipFill>
                    <a:blip r:embed="rId14"/>
                    <a:srcRect/>
                    <a:stretch>
                      <a:fillRect/>
                    </a:stretch>
                  </pic:blipFill>
                  <pic:spPr bwMode="auto">
                    <a:xfrm>
                      <a:off x="0" y="0"/>
                      <a:ext cx="4939665" cy="2869565"/>
                    </a:xfrm>
                    <a:prstGeom prst="rect">
                      <a:avLst/>
                    </a:prstGeom>
                    <a:noFill/>
                    <a:ln w="9525">
                      <a:noFill/>
                      <a:miter lim="800000"/>
                      <a:headEnd/>
                      <a:tailEnd/>
                    </a:ln>
                  </pic:spPr>
                </pic:pic>
              </a:graphicData>
            </a:graphic>
          </wp:inline>
        </w:drawing>
      </w:r>
    </w:p>
    <w:p w:rsidR="00ED045D" w:rsidRPr="00ED045D" w:rsidRDefault="00ED045D" w:rsidP="00ED045D">
      <w:pPr>
        <w:numPr>
          <w:ilvl w:val="0"/>
          <w:numId w:val="1"/>
        </w:numPr>
        <w:spacing w:beforeAutospacing="1" w:after="0"/>
        <w:ind w:left="0" w:right="0"/>
        <w:rPr>
          <w:ins w:id="68" w:author="Unknown"/>
          <w:rFonts w:ascii="Times New Roman" w:eastAsia="Times New Roman" w:hAnsi="Times New Roman" w:cs="Times New Roman"/>
          <w:sz w:val="24"/>
          <w:szCs w:val="24"/>
        </w:rPr>
      </w:pPr>
    </w:p>
    <w:p w:rsidR="00ED045D" w:rsidRPr="00ED045D" w:rsidRDefault="00ED045D" w:rsidP="00ED045D">
      <w:pPr>
        <w:numPr>
          <w:ilvl w:val="0"/>
          <w:numId w:val="1"/>
        </w:numPr>
        <w:spacing w:after="166"/>
        <w:ind w:left="0" w:right="0"/>
        <w:outlineLvl w:val="1"/>
        <w:rPr>
          <w:ins w:id="69" w:author="Unknown"/>
          <w:rFonts w:ascii="Times New Roman" w:eastAsia="Times New Roman" w:hAnsi="Times New Roman" w:cs="Times New Roman"/>
          <w:b/>
          <w:bCs/>
          <w:sz w:val="45"/>
          <w:szCs w:val="45"/>
        </w:rPr>
      </w:pPr>
      <w:ins w:id="70" w:author="Unknown">
        <w:r w:rsidRPr="00ED045D">
          <w:rPr>
            <w:rFonts w:ascii="Times New Roman" w:eastAsia="Times New Roman" w:hAnsi="Times New Roman" w:cs="Times New Roman"/>
            <w:b/>
            <w:bCs/>
            <w:sz w:val="45"/>
            <w:szCs w:val="45"/>
          </w:rPr>
          <w:t>2. Woolly Mammoth</w:t>
        </w:r>
      </w:ins>
    </w:p>
    <w:p w:rsidR="00ED045D" w:rsidRPr="00ED045D" w:rsidRDefault="00ED045D" w:rsidP="00ED045D">
      <w:pPr>
        <w:spacing w:after="430"/>
        <w:ind w:right="0"/>
        <w:rPr>
          <w:ins w:id="71" w:author="Unknown"/>
          <w:rFonts w:ascii="Times New Roman" w:eastAsia="Times New Roman" w:hAnsi="Times New Roman" w:cs="Times New Roman"/>
          <w:sz w:val="24"/>
          <w:szCs w:val="24"/>
        </w:rPr>
      </w:pPr>
      <w:ins w:id="72" w:author="Unknown">
        <w:r w:rsidRPr="00ED045D">
          <w:rPr>
            <w:rFonts w:ascii="Times New Roman" w:eastAsia="Times New Roman" w:hAnsi="Times New Roman" w:cs="Times New Roman"/>
            <w:sz w:val="24"/>
            <w:szCs w:val="24"/>
          </w:rPr>
          <w:t xml:space="preserve">An enormous mammal, believed to be closely related to the modern-day elephant. Its ancestors migrated out of Africa about 3.5 million years ago, spreading across northern Eurasia and North America. The creature was over 4 </w:t>
        </w:r>
        <w:proofErr w:type="spellStart"/>
        <w:r w:rsidRPr="00ED045D">
          <w:rPr>
            <w:rFonts w:ascii="Times New Roman" w:eastAsia="Times New Roman" w:hAnsi="Times New Roman" w:cs="Times New Roman"/>
            <w:sz w:val="24"/>
            <w:szCs w:val="24"/>
          </w:rPr>
          <w:t>metres</w:t>
        </w:r>
        <w:proofErr w:type="spellEnd"/>
        <w:r w:rsidRPr="00ED045D">
          <w:rPr>
            <w:rFonts w:ascii="Times New Roman" w:eastAsia="Times New Roman" w:hAnsi="Times New Roman" w:cs="Times New Roman"/>
            <w:sz w:val="24"/>
            <w:szCs w:val="24"/>
          </w:rPr>
          <w:t xml:space="preserve"> tall and could weigh over 6 tons. They were covered in fur and their curved tusks could easily be up to 5 </w:t>
        </w:r>
        <w:proofErr w:type="spellStart"/>
        <w:r w:rsidRPr="00ED045D">
          <w:rPr>
            <w:rFonts w:ascii="Times New Roman" w:eastAsia="Times New Roman" w:hAnsi="Times New Roman" w:cs="Times New Roman"/>
            <w:sz w:val="24"/>
            <w:szCs w:val="24"/>
          </w:rPr>
          <w:t>metres</w:t>
        </w:r>
        <w:proofErr w:type="spellEnd"/>
        <w:r w:rsidRPr="00ED045D">
          <w:rPr>
            <w:rFonts w:ascii="Times New Roman" w:eastAsia="Times New Roman" w:hAnsi="Times New Roman" w:cs="Times New Roman"/>
            <w:sz w:val="24"/>
            <w:szCs w:val="24"/>
          </w:rPr>
          <w:t xml:space="preserve"> long! The Woolly Mammoth eventually disappeared 10,000 years ago through a combination of hunting by humans and the disappearance of its habitat through climate change. The last of the isolated woolly mammoth populations is believed to have vanished from </w:t>
        </w:r>
        <w:proofErr w:type="spellStart"/>
        <w:r w:rsidRPr="00ED045D">
          <w:rPr>
            <w:rFonts w:ascii="Times New Roman" w:eastAsia="Times New Roman" w:hAnsi="Times New Roman" w:cs="Times New Roman"/>
            <w:sz w:val="24"/>
            <w:szCs w:val="24"/>
          </w:rPr>
          <w:t>Wrangel</w:t>
        </w:r>
        <w:proofErr w:type="spellEnd"/>
        <w:r w:rsidRPr="00ED045D">
          <w:rPr>
            <w:rFonts w:ascii="Times New Roman" w:eastAsia="Times New Roman" w:hAnsi="Times New Roman" w:cs="Times New Roman"/>
            <w:sz w:val="24"/>
            <w:szCs w:val="24"/>
          </w:rPr>
          <w:t xml:space="preserve"> Island in the Arctic Ocean around 1700BC.</w:t>
        </w:r>
      </w:ins>
    </w:p>
    <w:p w:rsidR="00ED045D" w:rsidRPr="00ED045D" w:rsidRDefault="00ED045D" w:rsidP="00ED045D">
      <w:pPr>
        <w:shd w:val="clear" w:color="auto" w:fill="F3F1F2"/>
        <w:spacing w:beforeAutospacing="1" w:after="0"/>
        <w:ind w:right="0"/>
        <w:jc w:val="center"/>
        <w:rPr>
          <w:ins w:id="73"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3690" cy="4435475"/>
            <wp:effectExtent l="19050" t="0" r="3810" b="0"/>
            <wp:docPr id="9" name="Picture 9" descr="Woo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olly"/>
                    <pic:cNvPicPr>
                      <a:picLocks noChangeAspect="1" noChangeArrowheads="1"/>
                    </pic:cNvPicPr>
                  </pic:nvPicPr>
                  <pic:blipFill>
                    <a:blip r:embed="rId15"/>
                    <a:srcRect/>
                    <a:stretch>
                      <a:fillRect/>
                    </a:stretch>
                  </pic:blipFill>
                  <pic:spPr bwMode="auto">
                    <a:xfrm>
                      <a:off x="0" y="0"/>
                      <a:ext cx="6663690" cy="4435475"/>
                    </a:xfrm>
                    <a:prstGeom prst="rect">
                      <a:avLst/>
                    </a:prstGeom>
                    <a:noFill/>
                    <a:ln w="9525">
                      <a:noFill/>
                      <a:miter lim="800000"/>
                      <a:headEnd/>
                      <a:tailEnd/>
                    </a:ln>
                  </pic:spPr>
                </pic:pic>
              </a:graphicData>
            </a:graphic>
          </wp:inline>
        </w:drawing>
      </w:r>
    </w:p>
    <w:p w:rsidR="00ED045D" w:rsidRPr="00ED045D" w:rsidRDefault="00ED045D" w:rsidP="00ED045D">
      <w:pPr>
        <w:spacing w:after="0"/>
        <w:ind w:right="0"/>
        <w:rPr>
          <w:ins w:id="74" w:author="Unknown"/>
          <w:rFonts w:ascii="Times New Roman" w:eastAsia="Times New Roman" w:hAnsi="Times New Roman" w:cs="Times New Roman"/>
        </w:rPr>
      </w:pPr>
      <w:ins w:id="75" w:author="Unknown">
        <w:r w:rsidRPr="00ED045D">
          <w:rPr>
            <w:rFonts w:ascii="Times New Roman" w:eastAsia="Times New Roman" w:hAnsi="Times New Roman" w:cs="Times New Roman"/>
          </w:rPr>
          <w:t>Picture credit: Flying Puffin (Wikimedia Commons)</w:t>
        </w:r>
      </w:ins>
    </w:p>
    <w:p w:rsidR="00ED045D" w:rsidRPr="00ED045D" w:rsidRDefault="00ED045D" w:rsidP="00ED045D">
      <w:pPr>
        <w:numPr>
          <w:ilvl w:val="0"/>
          <w:numId w:val="1"/>
        </w:numPr>
        <w:spacing w:after="166"/>
        <w:ind w:left="0" w:right="0"/>
        <w:outlineLvl w:val="1"/>
        <w:rPr>
          <w:ins w:id="76" w:author="Unknown"/>
          <w:rFonts w:ascii="Times New Roman" w:eastAsia="Times New Roman" w:hAnsi="Times New Roman" w:cs="Times New Roman"/>
          <w:b/>
          <w:bCs/>
          <w:sz w:val="45"/>
          <w:szCs w:val="45"/>
        </w:rPr>
      </w:pPr>
      <w:ins w:id="77" w:author="Unknown">
        <w:r w:rsidRPr="00ED045D">
          <w:rPr>
            <w:rFonts w:ascii="Times New Roman" w:eastAsia="Times New Roman" w:hAnsi="Times New Roman" w:cs="Times New Roman"/>
            <w:b/>
            <w:bCs/>
            <w:sz w:val="45"/>
            <w:szCs w:val="45"/>
          </w:rPr>
          <w:fldChar w:fldCharType="begin"/>
        </w:r>
        <w:r w:rsidRPr="00ED045D">
          <w:rPr>
            <w:rFonts w:ascii="Times New Roman" w:eastAsia="Times New Roman" w:hAnsi="Times New Roman" w:cs="Times New Roman"/>
            <w:b/>
            <w:bCs/>
            <w:sz w:val="45"/>
            <w:szCs w:val="45"/>
          </w:rPr>
          <w:instrText xml:space="preserve"> HYPERLINK "https://onekindplanet.org/animal/saber-toothed-cat/" </w:instrText>
        </w:r>
        <w:r w:rsidRPr="00ED045D">
          <w:rPr>
            <w:rFonts w:ascii="Times New Roman" w:eastAsia="Times New Roman" w:hAnsi="Times New Roman" w:cs="Times New Roman"/>
            <w:b/>
            <w:bCs/>
            <w:sz w:val="45"/>
            <w:szCs w:val="45"/>
          </w:rPr>
          <w:fldChar w:fldCharType="separate"/>
        </w:r>
        <w:r w:rsidRPr="00ED045D">
          <w:rPr>
            <w:rFonts w:ascii="Times New Roman" w:eastAsia="Times New Roman" w:hAnsi="Times New Roman" w:cs="Times New Roman"/>
            <w:b/>
            <w:bCs/>
            <w:color w:val="3CBAD8"/>
            <w:sz w:val="45"/>
            <w:u w:val="single"/>
          </w:rPr>
          <w:t>1. </w:t>
        </w:r>
        <w:proofErr w:type="spellStart"/>
        <w:r w:rsidRPr="00ED045D">
          <w:rPr>
            <w:rFonts w:ascii="Times New Roman" w:eastAsia="Times New Roman" w:hAnsi="Times New Roman" w:cs="Times New Roman"/>
            <w:b/>
            <w:bCs/>
            <w:color w:val="3CBAD8"/>
            <w:sz w:val="45"/>
            <w:u w:val="single"/>
          </w:rPr>
          <w:t>Sabre</w:t>
        </w:r>
        <w:proofErr w:type="spellEnd"/>
        <w:r w:rsidRPr="00ED045D">
          <w:rPr>
            <w:rFonts w:ascii="Times New Roman" w:eastAsia="Times New Roman" w:hAnsi="Times New Roman" w:cs="Times New Roman"/>
            <w:b/>
            <w:bCs/>
            <w:color w:val="3CBAD8"/>
            <w:sz w:val="45"/>
            <w:u w:val="single"/>
          </w:rPr>
          <w:t>-toothed Cat</w:t>
        </w:r>
        <w:r w:rsidRPr="00ED045D">
          <w:rPr>
            <w:rFonts w:ascii="Times New Roman" w:eastAsia="Times New Roman" w:hAnsi="Times New Roman" w:cs="Times New Roman"/>
            <w:b/>
            <w:bCs/>
            <w:sz w:val="45"/>
            <w:szCs w:val="45"/>
          </w:rPr>
          <w:fldChar w:fldCharType="end"/>
        </w:r>
      </w:ins>
    </w:p>
    <w:p w:rsidR="00ED045D" w:rsidRPr="00ED045D" w:rsidRDefault="00ED045D" w:rsidP="00ED045D">
      <w:pPr>
        <w:spacing w:after="430"/>
        <w:ind w:right="0"/>
        <w:rPr>
          <w:ins w:id="78" w:author="Unknown"/>
          <w:rFonts w:ascii="Times New Roman" w:eastAsia="Times New Roman" w:hAnsi="Times New Roman" w:cs="Times New Roman"/>
          <w:sz w:val="24"/>
          <w:szCs w:val="24"/>
        </w:rPr>
      </w:pPr>
      <w:ins w:id="79" w:author="Unknown">
        <w:r w:rsidRPr="00ED045D">
          <w:rPr>
            <w:rFonts w:ascii="Times New Roman" w:eastAsia="Times New Roman" w:hAnsi="Times New Roman" w:cs="Times New Roman"/>
            <w:sz w:val="24"/>
            <w:szCs w:val="24"/>
          </w:rPr>
          <w:t xml:space="preserve">Often called </w:t>
        </w:r>
        <w:proofErr w:type="spellStart"/>
        <w:r w:rsidRPr="00ED045D">
          <w:rPr>
            <w:rFonts w:ascii="Times New Roman" w:eastAsia="Times New Roman" w:hAnsi="Times New Roman" w:cs="Times New Roman"/>
            <w:sz w:val="24"/>
            <w:szCs w:val="24"/>
          </w:rPr>
          <w:t>Sabre</w:t>
        </w:r>
        <w:proofErr w:type="spellEnd"/>
        <w:r w:rsidRPr="00ED045D">
          <w:rPr>
            <w:rFonts w:ascii="Times New Roman" w:eastAsia="Times New Roman" w:hAnsi="Times New Roman" w:cs="Times New Roman"/>
            <w:sz w:val="24"/>
            <w:szCs w:val="24"/>
          </w:rPr>
          <w:t xml:space="preserve">-toothed Tigers or </w:t>
        </w:r>
        <w:proofErr w:type="spellStart"/>
        <w:r w:rsidRPr="00ED045D">
          <w:rPr>
            <w:rFonts w:ascii="Times New Roman" w:eastAsia="Times New Roman" w:hAnsi="Times New Roman" w:cs="Times New Roman"/>
            <w:sz w:val="24"/>
            <w:szCs w:val="24"/>
          </w:rPr>
          <w:t>Sabre</w:t>
        </w:r>
        <w:proofErr w:type="spellEnd"/>
        <w:r w:rsidRPr="00ED045D">
          <w:rPr>
            <w:rFonts w:ascii="Times New Roman" w:eastAsia="Times New Roman" w:hAnsi="Times New Roman" w:cs="Times New Roman"/>
            <w:sz w:val="24"/>
            <w:szCs w:val="24"/>
          </w:rPr>
          <w:t xml:space="preserve">-toothed Lions, they existed 55 million to 11,700 years ago. </w:t>
        </w:r>
        <w:proofErr w:type="spellStart"/>
        <w:r w:rsidRPr="00ED045D">
          <w:rPr>
            <w:rFonts w:ascii="Times New Roman" w:eastAsia="Times New Roman" w:hAnsi="Times New Roman" w:cs="Times New Roman"/>
            <w:sz w:val="24"/>
            <w:szCs w:val="24"/>
          </w:rPr>
          <w:t>Sabre</w:t>
        </w:r>
        <w:proofErr w:type="spellEnd"/>
        <w:r w:rsidRPr="00ED045D">
          <w:rPr>
            <w:rFonts w:ascii="Times New Roman" w:eastAsia="Times New Roman" w:hAnsi="Times New Roman" w:cs="Times New Roman"/>
            <w:sz w:val="24"/>
            <w:szCs w:val="24"/>
          </w:rPr>
          <w:t xml:space="preserve">-tooth Cats were carnivores named for the elongated bladelike canine teeth, which in some species were up to 50cm long. Quite bear-like in build, they were believed to be excellent hunters and hunted animals such as sloths and mammoths. These felines could open their jaws at an angle of 120 degrees – almost twice as wide as a modern lion! It is believed the </w:t>
        </w:r>
        <w:proofErr w:type="spellStart"/>
        <w:r w:rsidRPr="00ED045D">
          <w:rPr>
            <w:rFonts w:ascii="Times New Roman" w:eastAsia="Times New Roman" w:hAnsi="Times New Roman" w:cs="Times New Roman"/>
            <w:sz w:val="24"/>
            <w:szCs w:val="24"/>
          </w:rPr>
          <w:t>Sabre</w:t>
        </w:r>
        <w:proofErr w:type="spellEnd"/>
        <w:r w:rsidRPr="00ED045D">
          <w:rPr>
            <w:rFonts w:ascii="Times New Roman" w:eastAsia="Times New Roman" w:hAnsi="Times New Roman" w:cs="Times New Roman"/>
            <w:sz w:val="24"/>
            <w:szCs w:val="24"/>
          </w:rPr>
          <w:t>-tooth Cat’s extinction may be linked to the decline and extinction of the large herbivores they hunted. Other explanations include climate change and competition with humans.</w:t>
        </w:r>
      </w:ins>
    </w:p>
    <w:p w:rsidR="00ED045D" w:rsidRPr="00ED045D" w:rsidRDefault="00ED045D" w:rsidP="00ED045D">
      <w:pPr>
        <w:spacing w:beforeAutospacing="1" w:after="0"/>
        <w:ind w:right="0"/>
        <w:rPr>
          <w:ins w:id="80" w:author="Unknown"/>
          <w:rFonts w:ascii="Times New Roman" w:eastAsia="Times New Roman" w:hAnsi="Times New Roman" w:cs="Times New Roman"/>
          <w:sz w:val="24"/>
          <w:szCs w:val="24"/>
        </w:rPr>
      </w:pPr>
      <w:ins w:id="81" w:author="Unknown">
        <w:r w:rsidRPr="00ED045D">
          <w:rPr>
            <w:rFonts w:ascii="Times New Roman" w:eastAsia="Times New Roman" w:hAnsi="Times New Roman" w:cs="Times New Roman"/>
            <w:sz w:val="24"/>
            <w:szCs w:val="24"/>
          </w:rPr>
          <w:t> </w:t>
        </w:r>
      </w:ins>
    </w:p>
    <w:p w:rsidR="00ED045D" w:rsidRPr="00ED045D" w:rsidRDefault="00ED045D" w:rsidP="00ED045D">
      <w:pPr>
        <w:spacing w:after="0"/>
        <w:ind w:right="0"/>
        <w:rPr>
          <w:ins w:id="82" w:author="Unknown"/>
          <w:rFonts w:ascii="Times New Roman" w:eastAsia="Times New Roman" w:hAnsi="Times New Roman" w:cs="Times New Roman"/>
          <w:sz w:val="24"/>
          <w:szCs w:val="24"/>
        </w:rPr>
      </w:pPr>
      <w:ins w:id="83" w:author="Unknown">
        <w:r w:rsidRPr="00ED045D">
          <w:rPr>
            <w:rFonts w:ascii="Times New Roman" w:eastAsia="Times New Roman" w:hAnsi="Times New Roman" w:cs="Times New Roman"/>
            <w:sz w:val="24"/>
            <w:szCs w:val="24"/>
          </w:rPr>
          <w:fldChar w:fldCharType="begin"/>
        </w:r>
        <w:r w:rsidRPr="00ED045D">
          <w:rPr>
            <w:rFonts w:ascii="Times New Roman" w:eastAsia="Times New Roman" w:hAnsi="Times New Roman" w:cs="Times New Roman"/>
            <w:sz w:val="24"/>
            <w:szCs w:val="24"/>
          </w:rPr>
          <w:instrText xml:space="preserve"> HYPERLINK "https://onekindplanet.org/animal/saber-toothed-cat/" </w:instrText>
        </w:r>
        <w:r w:rsidRPr="00ED045D">
          <w:rPr>
            <w:rFonts w:ascii="Times New Roman" w:eastAsia="Times New Roman" w:hAnsi="Times New Roman" w:cs="Times New Roman"/>
            <w:sz w:val="24"/>
            <w:szCs w:val="24"/>
          </w:rPr>
          <w:fldChar w:fldCharType="separate"/>
        </w:r>
        <w:r w:rsidRPr="00ED045D">
          <w:rPr>
            <w:rFonts w:ascii="Times New Roman" w:eastAsia="Times New Roman" w:hAnsi="Times New Roman" w:cs="Times New Roman"/>
            <w:b/>
            <w:bCs/>
            <w:color w:val="3CBAD8"/>
            <w:sz w:val="27"/>
            <w:u w:val="single"/>
          </w:rPr>
          <w:t>Read More</w:t>
        </w:r>
        <w:r w:rsidRPr="00ED045D">
          <w:rPr>
            <w:rFonts w:ascii="Times New Roman" w:eastAsia="Times New Roman" w:hAnsi="Times New Roman" w:cs="Times New Roman"/>
            <w:sz w:val="24"/>
            <w:szCs w:val="24"/>
          </w:rPr>
          <w:fldChar w:fldCharType="end"/>
        </w:r>
      </w:ins>
    </w:p>
    <w:p w:rsidR="00ED045D" w:rsidRPr="00ED045D" w:rsidRDefault="00ED045D" w:rsidP="00ED045D">
      <w:pPr>
        <w:shd w:val="clear" w:color="auto" w:fill="F3F1F2"/>
        <w:spacing w:beforeAutospacing="1" w:after="0"/>
        <w:ind w:right="0"/>
        <w:jc w:val="center"/>
        <w:rPr>
          <w:ins w:id="84" w:author="Unknown"/>
          <w:rFonts w:ascii="Times New Roman" w:eastAsia="Times New Roman" w:hAnsi="Times New Roman" w:cs="Times New Roman"/>
          <w:sz w:val="24"/>
          <w:szCs w:val="24"/>
        </w:rPr>
      </w:pPr>
      <w:r>
        <w:rPr>
          <w:rFonts w:ascii="Times New Roman" w:eastAsia="Times New Roman" w:hAnsi="Times New Roman" w:cs="Times New Roman"/>
          <w:b/>
          <w:bCs/>
          <w:noProof/>
          <w:color w:val="3CBAD8"/>
          <w:sz w:val="24"/>
          <w:szCs w:val="24"/>
        </w:rPr>
        <w:lastRenderedPageBreak/>
        <w:drawing>
          <wp:inline distT="0" distB="0" distL="0" distR="0">
            <wp:extent cx="6673850" cy="4298950"/>
            <wp:effectExtent l="19050" t="0" r="0" b="0"/>
            <wp:docPr id="10" name="Picture 10" descr="Sabre-tooth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bre-toothed">
                      <a:hlinkClick r:id="rId16"/>
                    </pic:cNvPr>
                    <pic:cNvPicPr>
                      <a:picLocks noChangeAspect="1" noChangeArrowheads="1"/>
                    </pic:cNvPicPr>
                  </pic:nvPicPr>
                  <pic:blipFill>
                    <a:blip r:embed="rId17"/>
                    <a:srcRect/>
                    <a:stretch>
                      <a:fillRect/>
                    </a:stretch>
                  </pic:blipFill>
                  <pic:spPr bwMode="auto">
                    <a:xfrm>
                      <a:off x="0" y="0"/>
                      <a:ext cx="6673850" cy="4298950"/>
                    </a:xfrm>
                    <a:prstGeom prst="rect">
                      <a:avLst/>
                    </a:prstGeom>
                    <a:noFill/>
                    <a:ln w="9525">
                      <a:noFill/>
                      <a:miter lim="800000"/>
                      <a:headEnd/>
                      <a:tailEnd/>
                    </a:ln>
                  </pic:spPr>
                </pic:pic>
              </a:graphicData>
            </a:graphic>
          </wp:inline>
        </w:drawing>
      </w:r>
    </w:p>
    <w:p w:rsidR="00ED045D" w:rsidRPr="00ED045D" w:rsidRDefault="00ED045D" w:rsidP="00ED045D">
      <w:pPr>
        <w:spacing w:after="0"/>
        <w:ind w:right="0"/>
        <w:rPr>
          <w:ins w:id="85" w:author="Unknown"/>
          <w:rFonts w:ascii="Times New Roman" w:eastAsia="Times New Roman" w:hAnsi="Times New Roman" w:cs="Times New Roman"/>
        </w:rPr>
      </w:pPr>
      <w:ins w:id="86" w:author="Unknown">
        <w:r w:rsidRPr="00ED045D">
          <w:rPr>
            <w:rFonts w:ascii="Times New Roman" w:eastAsia="Times New Roman" w:hAnsi="Times New Roman" w:cs="Times New Roman"/>
          </w:rPr>
          <w:t xml:space="preserve">Picture Credit: Frank </w:t>
        </w:r>
        <w:proofErr w:type="spellStart"/>
        <w:r w:rsidRPr="00ED045D">
          <w:rPr>
            <w:rFonts w:ascii="Times New Roman" w:eastAsia="Times New Roman" w:hAnsi="Times New Roman" w:cs="Times New Roman"/>
          </w:rPr>
          <w:t>Wouters</w:t>
        </w:r>
        <w:proofErr w:type="spellEnd"/>
        <w:r w:rsidRPr="00ED045D">
          <w:rPr>
            <w:rFonts w:ascii="Times New Roman" w:eastAsia="Times New Roman" w:hAnsi="Times New Roman" w:cs="Times New Roman"/>
          </w:rPr>
          <w:t xml:space="preserve"> (Wiki Commons)</w:t>
        </w:r>
      </w:ins>
    </w:p>
    <w:p w:rsidR="00ED045D" w:rsidRPr="00ED045D" w:rsidRDefault="00ED045D" w:rsidP="00ED045D">
      <w:pPr>
        <w:shd w:val="clear" w:color="auto" w:fill="FFFFFF"/>
        <w:spacing w:before="497" w:after="397"/>
        <w:ind w:left="5462" w:right="0"/>
        <w:rPr>
          <w:ins w:id="87" w:author="Unknown"/>
          <w:rFonts w:ascii="Arial" w:eastAsia="Times New Roman" w:hAnsi="Arial" w:cs="Arial"/>
          <w:b/>
          <w:bCs/>
          <w:color w:val="FFFFFF"/>
          <w:sz w:val="30"/>
          <w:szCs w:val="30"/>
        </w:rPr>
      </w:pPr>
      <w:ins w:id="88" w:author="Unknown">
        <w:r w:rsidRPr="00ED045D">
          <w:rPr>
            <w:rFonts w:ascii="Arial" w:eastAsia="Times New Roman" w:hAnsi="Arial" w:cs="Arial"/>
            <w:b/>
            <w:bCs/>
            <w:color w:val="FFFFFF"/>
            <w:sz w:val="30"/>
            <w:szCs w:val="30"/>
          </w:rPr>
          <w:t>I am one of the smelliest animals in the world.</w:t>
        </w:r>
        <w:r w:rsidRPr="00ED045D">
          <w:rPr>
            <w:rFonts w:ascii="Arial" w:eastAsia="Times New Roman" w:hAnsi="Arial" w:cs="Arial"/>
            <w:b/>
            <w:bCs/>
            <w:color w:val="FFFFFF"/>
            <w:sz w:val="30"/>
            <w:szCs w:val="30"/>
          </w:rPr>
          <w:br/>
          <w:t>Select below to find out which animals are the fastest, strongest etc:</w:t>
        </w:r>
      </w:ins>
    </w:p>
    <w:p w:rsidR="00ED045D" w:rsidRPr="00ED045D" w:rsidRDefault="00ED045D" w:rsidP="00ED045D">
      <w:pPr>
        <w:shd w:val="clear" w:color="auto" w:fill="FFFFFF"/>
        <w:ind w:right="0"/>
        <w:outlineLvl w:val="3"/>
        <w:rPr>
          <w:ins w:id="89" w:author="Unknown"/>
          <w:rFonts w:ascii="Arial" w:eastAsia="Times New Roman" w:hAnsi="Arial" w:cs="Arial"/>
          <w:b/>
          <w:bCs/>
          <w:color w:val="444444"/>
          <w:sz w:val="33"/>
          <w:szCs w:val="33"/>
        </w:rPr>
      </w:pPr>
      <w:ins w:id="90" w:author="Unknown">
        <w:r w:rsidRPr="00ED045D">
          <w:rPr>
            <w:rFonts w:ascii="Arial" w:eastAsia="Times New Roman" w:hAnsi="Arial" w:cs="Arial"/>
            <w:b/>
            <w:bCs/>
            <w:color w:val="444444"/>
            <w:sz w:val="33"/>
            <w:szCs w:val="33"/>
          </w:rPr>
          <w:t>Select a category</w:t>
        </w:r>
      </w:ins>
    </w:p>
    <w:p w:rsidR="00ED045D" w:rsidRPr="00ED045D" w:rsidRDefault="00ED045D" w:rsidP="00ED045D">
      <w:pPr>
        <w:shd w:val="clear" w:color="auto" w:fill="FFFFFF"/>
        <w:spacing w:after="0"/>
        <w:ind w:right="0"/>
        <w:rPr>
          <w:ins w:id="91" w:author="Unknown"/>
          <w:rFonts w:ascii="Arial" w:eastAsia="Times New Roman" w:hAnsi="Arial" w:cs="Arial"/>
          <w:color w:val="555555"/>
          <w:sz w:val="27"/>
          <w:szCs w:val="27"/>
        </w:rPr>
      </w:pPr>
      <w:ins w:id="92" w:author="Unknown">
        <w:r w:rsidRPr="00ED045D">
          <w:rPr>
            <w:rFonts w:ascii="Arial" w:eastAsia="Times New Roman" w:hAnsi="Arial" w:cs="Arial"/>
            <w:color w:val="555555"/>
            <w:sz w:val="27"/>
            <w:szCs w:val="27"/>
          </w:rPr>
          <w:br/>
        </w:r>
      </w:ins>
    </w:p>
    <w:p w:rsidR="0028356C" w:rsidRDefault="0028356C"/>
    <w:sectPr w:rsidR="0028356C" w:rsidSect="00283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6552F"/>
    <w:multiLevelType w:val="multilevel"/>
    <w:tmpl w:val="59EA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ED045D"/>
    <w:rsid w:val="0028356C"/>
    <w:rsid w:val="009A3FE3"/>
    <w:rsid w:val="00EA4700"/>
    <w:rsid w:val="00ED0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56C"/>
  </w:style>
  <w:style w:type="paragraph" w:styleId="Heading2">
    <w:name w:val="heading 2"/>
    <w:basedOn w:val="Normal"/>
    <w:link w:val="Heading2Char"/>
    <w:uiPriority w:val="9"/>
    <w:qFormat/>
    <w:rsid w:val="00ED045D"/>
    <w:pPr>
      <w:spacing w:before="100" w:beforeAutospacing="1" w:after="100" w:afterAutospacing="1"/>
      <w:ind w:right="0"/>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D045D"/>
    <w:pPr>
      <w:spacing w:before="100" w:beforeAutospacing="1" w:after="100" w:afterAutospacing="1"/>
      <w:ind w:right="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45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D04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D045D"/>
    <w:pPr>
      <w:spacing w:before="100" w:beforeAutospacing="1" w:after="100" w:afterAutospacing="1"/>
      <w:ind w:righ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045D"/>
    <w:rPr>
      <w:color w:val="0000FF"/>
      <w:u w:val="single"/>
    </w:rPr>
  </w:style>
  <w:style w:type="paragraph" w:customStyle="1" w:styleId="select-text">
    <w:name w:val="select-text"/>
    <w:basedOn w:val="Normal"/>
    <w:rsid w:val="00ED045D"/>
    <w:pPr>
      <w:spacing w:before="100" w:beforeAutospacing="1" w:after="100" w:afterAutospacing="1"/>
      <w:ind w:right="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045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4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9712293">
      <w:bodyDiv w:val="1"/>
      <w:marLeft w:val="0"/>
      <w:marRight w:val="0"/>
      <w:marTop w:val="0"/>
      <w:marBottom w:val="0"/>
      <w:divBdr>
        <w:top w:val="none" w:sz="0" w:space="0" w:color="auto"/>
        <w:left w:val="none" w:sz="0" w:space="0" w:color="auto"/>
        <w:bottom w:val="none" w:sz="0" w:space="0" w:color="auto"/>
        <w:right w:val="none" w:sz="0" w:space="0" w:color="auto"/>
      </w:divBdr>
      <w:divsChild>
        <w:div w:id="1356731502">
          <w:marLeft w:val="0"/>
          <w:marRight w:val="0"/>
          <w:marTop w:val="0"/>
          <w:marBottom w:val="0"/>
          <w:divBdr>
            <w:top w:val="none" w:sz="0" w:space="0" w:color="auto"/>
            <w:left w:val="none" w:sz="0" w:space="0" w:color="auto"/>
            <w:bottom w:val="none" w:sz="0" w:space="0" w:color="auto"/>
            <w:right w:val="none" w:sz="0" w:space="0" w:color="auto"/>
          </w:divBdr>
          <w:divsChild>
            <w:div w:id="1002588159">
              <w:marLeft w:val="0"/>
              <w:marRight w:val="0"/>
              <w:marTop w:val="0"/>
              <w:marBottom w:val="0"/>
              <w:divBdr>
                <w:top w:val="none" w:sz="0" w:space="0" w:color="auto"/>
                <w:left w:val="none" w:sz="0" w:space="0" w:color="auto"/>
                <w:bottom w:val="none" w:sz="0" w:space="0" w:color="auto"/>
                <w:right w:val="none" w:sz="0" w:space="0" w:color="auto"/>
              </w:divBdr>
            </w:div>
            <w:div w:id="434599456">
              <w:marLeft w:val="0"/>
              <w:marRight w:val="0"/>
              <w:marTop w:val="0"/>
              <w:marBottom w:val="0"/>
              <w:divBdr>
                <w:top w:val="none" w:sz="0" w:space="0" w:color="auto"/>
                <w:left w:val="none" w:sz="0" w:space="0" w:color="auto"/>
                <w:bottom w:val="none" w:sz="0" w:space="0" w:color="auto"/>
                <w:right w:val="none" w:sz="0" w:space="0" w:color="auto"/>
              </w:divBdr>
              <w:divsChild>
                <w:div w:id="1515532249">
                  <w:marLeft w:val="0"/>
                  <w:marRight w:val="0"/>
                  <w:marTop w:val="0"/>
                  <w:marBottom w:val="0"/>
                  <w:divBdr>
                    <w:top w:val="none" w:sz="0" w:space="0" w:color="auto"/>
                    <w:left w:val="none" w:sz="0" w:space="0" w:color="auto"/>
                    <w:bottom w:val="none" w:sz="0" w:space="0" w:color="auto"/>
                    <w:right w:val="none" w:sz="0" w:space="0" w:color="auto"/>
                  </w:divBdr>
                </w:div>
                <w:div w:id="928779403">
                  <w:marLeft w:val="0"/>
                  <w:marRight w:val="0"/>
                  <w:marTop w:val="331"/>
                  <w:marBottom w:val="0"/>
                  <w:divBdr>
                    <w:top w:val="none" w:sz="0" w:space="0" w:color="auto"/>
                    <w:left w:val="none" w:sz="0" w:space="0" w:color="auto"/>
                    <w:bottom w:val="none" w:sz="0" w:space="0" w:color="auto"/>
                    <w:right w:val="none" w:sz="0" w:space="0" w:color="auto"/>
                  </w:divBdr>
                </w:div>
                <w:div w:id="765156215">
                  <w:marLeft w:val="0"/>
                  <w:marRight w:val="0"/>
                  <w:marTop w:val="0"/>
                  <w:marBottom w:val="0"/>
                  <w:divBdr>
                    <w:top w:val="none" w:sz="0" w:space="0" w:color="auto"/>
                    <w:left w:val="none" w:sz="0" w:space="0" w:color="auto"/>
                    <w:bottom w:val="none" w:sz="0" w:space="0" w:color="auto"/>
                    <w:right w:val="none" w:sz="0" w:space="0" w:color="auto"/>
                  </w:divBdr>
                </w:div>
                <w:div w:id="446509916">
                  <w:marLeft w:val="0"/>
                  <w:marRight w:val="0"/>
                  <w:marTop w:val="0"/>
                  <w:marBottom w:val="0"/>
                  <w:divBdr>
                    <w:top w:val="none" w:sz="0" w:space="0" w:color="auto"/>
                    <w:left w:val="none" w:sz="0" w:space="0" w:color="auto"/>
                    <w:bottom w:val="none" w:sz="0" w:space="0" w:color="auto"/>
                    <w:right w:val="none" w:sz="0" w:space="0" w:color="auto"/>
                  </w:divBdr>
                </w:div>
                <w:div w:id="1508059071">
                  <w:marLeft w:val="0"/>
                  <w:marRight w:val="0"/>
                  <w:marTop w:val="331"/>
                  <w:marBottom w:val="0"/>
                  <w:divBdr>
                    <w:top w:val="none" w:sz="0" w:space="0" w:color="auto"/>
                    <w:left w:val="none" w:sz="0" w:space="0" w:color="auto"/>
                    <w:bottom w:val="none" w:sz="0" w:space="0" w:color="auto"/>
                    <w:right w:val="none" w:sz="0" w:space="0" w:color="auto"/>
                  </w:divBdr>
                </w:div>
                <w:div w:id="1453355982">
                  <w:marLeft w:val="0"/>
                  <w:marRight w:val="0"/>
                  <w:marTop w:val="0"/>
                  <w:marBottom w:val="0"/>
                  <w:divBdr>
                    <w:top w:val="none" w:sz="0" w:space="0" w:color="auto"/>
                    <w:left w:val="none" w:sz="0" w:space="0" w:color="auto"/>
                    <w:bottom w:val="none" w:sz="0" w:space="0" w:color="auto"/>
                    <w:right w:val="none" w:sz="0" w:space="0" w:color="auto"/>
                  </w:divBdr>
                </w:div>
                <w:div w:id="1567447518">
                  <w:marLeft w:val="0"/>
                  <w:marRight w:val="0"/>
                  <w:marTop w:val="0"/>
                  <w:marBottom w:val="0"/>
                  <w:divBdr>
                    <w:top w:val="none" w:sz="0" w:space="0" w:color="auto"/>
                    <w:left w:val="none" w:sz="0" w:space="0" w:color="auto"/>
                    <w:bottom w:val="none" w:sz="0" w:space="0" w:color="auto"/>
                    <w:right w:val="none" w:sz="0" w:space="0" w:color="auto"/>
                  </w:divBdr>
                </w:div>
                <w:div w:id="1152141992">
                  <w:marLeft w:val="0"/>
                  <w:marRight w:val="0"/>
                  <w:marTop w:val="331"/>
                  <w:marBottom w:val="0"/>
                  <w:divBdr>
                    <w:top w:val="none" w:sz="0" w:space="0" w:color="auto"/>
                    <w:left w:val="none" w:sz="0" w:space="0" w:color="auto"/>
                    <w:bottom w:val="none" w:sz="0" w:space="0" w:color="auto"/>
                    <w:right w:val="none" w:sz="0" w:space="0" w:color="auto"/>
                  </w:divBdr>
                </w:div>
                <w:div w:id="547106326">
                  <w:marLeft w:val="0"/>
                  <w:marRight w:val="0"/>
                  <w:marTop w:val="0"/>
                  <w:marBottom w:val="0"/>
                  <w:divBdr>
                    <w:top w:val="none" w:sz="0" w:space="0" w:color="auto"/>
                    <w:left w:val="none" w:sz="0" w:space="0" w:color="auto"/>
                    <w:bottom w:val="none" w:sz="0" w:space="0" w:color="auto"/>
                    <w:right w:val="none" w:sz="0" w:space="0" w:color="auto"/>
                  </w:divBdr>
                </w:div>
                <w:div w:id="616176782">
                  <w:marLeft w:val="0"/>
                  <w:marRight w:val="0"/>
                  <w:marTop w:val="331"/>
                  <w:marBottom w:val="0"/>
                  <w:divBdr>
                    <w:top w:val="none" w:sz="0" w:space="0" w:color="auto"/>
                    <w:left w:val="none" w:sz="0" w:space="0" w:color="auto"/>
                    <w:bottom w:val="none" w:sz="0" w:space="0" w:color="auto"/>
                    <w:right w:val="none" w:sz="0" w:space="0" w:color="auto"/>
                  </w:divBdr>
                </w:div>
                <w:div w:id="2121562985">
                  <w:marLeft w:val="0"/>
                  <w:marRight w:val="0"/>
                  <w:marTop w:val="0"/>
                  <w:marBottom w:val="0"/>
                  <w:divBdr>
                    <w:top w:val="none" w:sz="0" w:space="0" w:color="auto"/>
                    <w:left w:val="none" w:sz="0" w:space="0" w:color="auto"/>
                    <w:bottom w:val="none" w:sz="0" w:space="0" w:color="auto"/>
                    <w:right w:val="none" w:sz="0" w:space="0" w:color="auto"/>
                  </w:divBdr>
                </w:div>
                <w:div w:id="269430798">
                  <w:marLeft w:val="0"/>
                  <w:marRight w:val="0"/>
                  <w:marTop w:val="331"/>
                  <w:marBottom w:val="0"/>
                  <w:divBdr>
                    <w:top w:val="none" w:sz="0" w:space="0" w:color="auto"/>
                    <w:left w:val="none" w:sz="0" w:space="0" w:color="auto"/>
                    <w:bottom w:val="none" w:sz="0" w:space="0" w:color="auto"/>
                    <w:right w:val="none" w:sz="0" w:space="0" w:color="auto"/>
                  </w:divBdr>
                </w:div>
                <w:div w:id="751118949">
                  <w:marLeft w:val="0"/>
                  <w:marRight w:val="0"/>
                  <w:marTop w:val="0"/>
                  <w:marBottom w:val="0"/>
                  <w:divBdr>
                    <w:top w:val="none" w:sz="0" w:space="0" w:color="auto"/>
                    <w:left w:val="none" w:sz="0" w:space="0" w:color="auto"/>
                    <w:bottom w:val="none" w:sz="0" w:space="0" w:color="auto"/>
                    <w:right w:val="none" w:sz="0" w:space="0" w:color="auto"/>
                  </w:divBdr>
                </w:div>
                <w:div w:id="1929658999">
                  <w:marLeft w:val="0"/>
                  <w:marRight w:val="0"/>
                  <w:marTop w:val="0"/>
                  <w:marBottom w:val="0"/>
                  <w:divBdr>
                    <w:top w:val="none" w:sz="0" w:space="0" w:color="auto"/>
                    <w:left w:val="none" w:sz="0" w:space="0" w:color="auto"/>
                    <w:bottom w:val="none" w:sz="0" w:space="0" w:color="auto"/>
                    <w:right w:val="none" w:sz="0" w:space="0" w:color="auto"/>
                  </w:divBdr>
                </w:div>
                <w:div w:id="1517959075">
                  <w:marLeft w:val="0"/>
                  <w:marRight w:val="0"/>
                  <w:marTop w:val="331"/>
                  <w:marBottom w:val="0"/>
                  <w:divBdr>
                    <w:top w:val="none" w:sz="0" w:space="0" w:color="auto"/>
                    <w:left w:val="none" w:sz="0" w:space="0" w:color="auto"/>
                    <w:bottom w:val="none" w:sz="0" w:space="0" w:color="auto"/>
                    <w:right w:val="none" w:sz="0" w:space="0" w:color="auto"/>
                  </w:divBdr>
                </w:div>
                <w:div w:id="21516648">
                  <w:marLeft w:val="0"/>
                  <w:marRight w:val="0"/>
                  <w:marTop w:val="0"/>
                  <w:marBottom w:val="0"/>
                  <w:divBdr>
                    <w:top w:val="none" w:sz="0" w:space="0" w:color="auto"/>
                    <w:left w:val="none" w:sz="0" w:space="0" w:color="auto"/>
                    <w:bottom w:val="none" w:sz="0" w:space="0" w:color="auto"/>
                    <w:right w:val="none" w:sz="0" w:space="0" w:color="auto"/>
                  </w:divBdr>
                </w:div>
                <w:div w:id="490604582">
                  <w:marLeft w:val="0"/>
                  <w:marRight w:val="0"/>
                  <w:marTop w:val="0"/>
                  <w:marBottom w:val="0"/>
                  <w:divBdr>
                    <w:top w:val="none" w:sz="0" w:space="0" w:color="auto"/>
                    <w:left w:val="none" w:sz="0" w:space="0" w:color="auto"/>
                    <w:bottom w:val="none" w:sz="0" w:space="0" w:color="auto"/>
                    <w:right w:val="none" w:sz="0" w:space="0" w:color="auto"/>
                  </w:divBdr>
                </w:div>
                <w:div w:id="328408412">
                  <w:marLeft w:val="0"/>
                  <w:marRight w:val="0"/>
                  <w:marTop w:val="331"/>
                  <w:marBottom w:val="0"/>
                  <w:divBdr>
                    <w:top w:val="none" w:sz="0" w:space="0" w:color="auto"/>
                    <w:left w:val="none" w:sz="0" w:space="0" w:color="auto"/>
                    <w:bottom w:val="none" w:sz="0" w:space="0" w:color="auto"/>
                    <w:right w:val="none" w:sz="0" w:space="0" w:color="auto"/>
                  </w:divBdr>
                </w:div>
                <w:div w:id="1400520333">
                  <w:marLeft w:val="0"/>
                  <w:marRight w:val="0"/>
                  <w:marTop w:val="0"/>
                  <w:marBottom w:val="0"/>
                  <w:divBdr>
                    <w:top w:val="none" w:sz="0" w:space="0" w:color="auto"/>
                    <w:left w:val="none" w:sz="0" w:space="0" w:color="auto"/>
                    <w:bottom w:val="none" w:sz="0" w:space="0" w:color="auto"/>
                    <w:right w:val="none" w:sz="0" w:space="0" w:color="auto"/>
                  </w:divBdr>
                </w:div>
                <w:div w:id="879561212">
                  <w:marLeft w:val="0"/>
                  <w:marRight w:val="0"/>
                  <w:marTop w:val="331"/>
                  <w:marBottom w:val="0"/>
                  <w:divBdr>
                    <w:top w:val="none" w:sz="0" w:space="0" w:color="auto"/>
                    <w:left w:val="none" w:sz="0" w:space="0" w:color="auto"/>
                    <w:bottom w:val="none" w:sz="0" w:space="0" w:color="auto"/>
                    <w:right w:val="none" w:sz="0" w:space="0" w:color="auto"/>
                  </w:divBdr>
                </w:div>
                <w:div w:id="270089553">
                  <w:marLeft w:val="0"/>
                  <w:marRight w:val="0"/>
                  <w:marTop w:val="0"/>
                  <w:marBottom w:val="0"/>
                  <w:divBdr>
                    <w:top w:val="none" w:sz="0" w:space="0" w:color="auto"/>
                    <w:left w:val="none" w:sz="0" w:space="0" w:color="auto"/>
                    <w:bottom w:val="none" w:sz="0" w:space="0" w:color="auto"/>
                    <w:right w:val="none" w:sz="0" w:space="0" w:color="auto"/>
                  </w:divBdr>
                </w:div>
                <w:div w:id="1924797524">
                  <w:marLeft w:val="0"/>
                  <w:marRight w:val="0"/>
                  <w:marTop w:val="331"/>
                  <w:marBottom w:val="0"/>
                  <w:divBdr>
                    <w:top w:val="none" w:sz="0" w:space="0" w:color="auto"/>
                    <w:left w:val="none" w:sz="0" w:space="0" w:color="auto"/>
                    <w:bottom w:val="none" w:sz="0" w:space="0" w:color="auto"/>
                    <w:right w:val="none" w:sz="0" w:space="0" w:color="auto"/>
                  </w:divBdr>
                </w:div>
                <w:div w:id="1795371147">
                  <w:marLeft w:val="0"/>
                  <w:marRight w:val="0"/>
                  <w:marTop w:val="0"/>
                  <w:marBottom w:val="0"/>
                  <w:divBdr>
                    <w:top w:val="none" w:sz="0" w:space="0" w:color="auto"/>
                    <w:left w:val="none" w:sz="0" w:space="0" w:color="auto"/>
                    <w:bottom w:val="none" w:sz="0" w:space="0" w:color="auto"/>
                    <w:right w:val="none" w:sz="0" w:space="0" w:color="auto"/>
                  </w:divBdr>
                </w:div>
                <w:div w:id="1583486635">
                  <w:marLeft w:val="0"/>
                  <w:marRight w:val="0"/>
                  <w:marTop w:val="0"/>
                  <w:marBottom w:val="0"/>
                  <w:divBdr>
                    <w:top w:val="none" w:sz="0" w:space="0" w:color="auto"/>
                    <w:left w:val="none" w:sz="0" w:space="0" w:color="auto"/>
                    <w:bottom w:val="none" w:sz="0" w:space="0" w:color="auto"/>
                    <w:right w:val="none" w:sz="0" w:space="0" w:color="auto"/>
                  </w:divBdr>
                </w:div>
                <w:div w:id="797722368">
                  <w:marLeft w:val="0"/>
                  <w:marRight w:val="0"/>
                  <w:marTop w:val="331"/>
                  <w:marBottom w:val="0"/>
                  <w:divBdr>
                    <w:top w:val="none" w:sz="0" w:space="0" w:color="auto"/>
                    <w:left w:val="none" w:sz="0" w:space="0" w:color="auto"/>
                    <w:bottom w:val="none" w:sz="0" w:space="0" w:color="auto"/>
                    <w:right w:val="none" w:sz="0" w:space="0" w:color="auto"/>
                  </w:divBdr>
                </w:div>
                <w:div w:id="19447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104">
          <w:marLeft w:val="0"/>
          <w:marRight w:val="0"/>
          <w:marTop w:val="0"/>
          <w:marBottom w:val="331"/>
          <w:divBdr>
            <w:top w:val="none" w:sz="0" w:space="0" w:color="auto"/>
            <w:left w:val="none" w:sz="0" w:space="0" w:color="auto"/>
            <w:bottom w:val="none" w:sz="0" w:space="0" w:color="auto"/>
            <w:right w:val="none" w:sz="0" w:space="0" w:color="auto"/>
          </w:divBdr>
          <w:divsChild>
            <w:div w:id="1127430428">
              <w:marLeft w:val="0"/>
              <w:marRight w:val="0"/>
              <w:marTop w:val="0"/>
              <w:marBottom w:val="0"/>
              <w:divBdr>
                <w:top w:val="none" w:sz="0" w:space="0" w:color="auto"/>
                <w:left w:val="none" w:sz="0" w:space="0" w:color="auto"/>
                <w:bottom w:val="none" w:sz="0" w:space="0" w:color="auto"/>
                <w:right w:val="none" w:sz="0" w:space="0" w:color="auto"/>
              </w:divBdr>
            </w:div>
          </w:divsChild>
        </w:div>
        <w:div w:id="379670549">
          <w:marLeft w:val="0"/>
          <w:marRight w:val="0"/>
          <w:marTop w:val="0"/>
          <w:marBottom w:val="0"/>
          <w:divBdr>
            <w:top w:val="none" w:sz="0" w:space="0" w:color="auto"/>
            <w:left w:val="none" w:sz="0" w:space="0" w:color="auto"/>
            <w:bottom w:val="none" w:sz="0" w:space="0" w:color="auto"/>
            <w:right w:val="none" w:sz="0" w:space="0" w:color="auto"/>
          </w:divBdr>
          <w:divsChild>
            <w:div w:id="1526871254">
              <w:marLeft w:val="0"/>
              <w:marRight w:val="0"/>
              <w:marTop w:val="0"/>
              <w:marBottom w:val="0"/>
              <w:divBdr>
                <w:top w:val="none" w:sz="0" w:space="0" w:color="auto"/>
                <w:left w:val="none" w:sz="0" w:space="0" w:color="auto"/>
                <w:bottom w:val="none" w:sz="0" w:space="0" w:color="auto"/>
                <w:right w:val="none" w:sz="0" w:space="0" w:color="auto"/>
              </w:divBdr>
              <w:divsChild>
                <w:div w:id="18702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onekindplanet.org/animal/saber-toothed-cat/" TargetMode="External"/><Relationship Id="rId1" Type="http://schemas.openxmlformats.org/officeDocument/2006/relationships/numbering" Target="numbering.xml"/><Relationship Id="rId6" Type="http://schemas.openxmlformats.org/officeDocument/2006/relationships/hyperlink" Target="https://onekindplanet.org/animal/pyrenean-ibex/" TargetMode="External"/><Relationship Id="rId11" Type="http://schemas.openxmlformats.org/officeDocument/2006/relationships/hyperlink" Target="https://onekindplanet.org/animal/stellers-sea-cow/" TargetMode="External"/><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nekindplanet.org/animal/tasmanian-tiger/"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 Mankinds</dc:creator>
  <cp:lastModifiedBy>All Mankinds</cp:lastModifiedBy>
  <cp:revision>1</cp:revision>
  <dcterms:created xsi:type="dcterms:W3CDTF">2017-11-26T08:48:00Z</dcterms:created>
  <dcterms:modified xsi:type="dcterms:W3CDTF">2017-11-26T08:49:00Z</dcterms:modified>
</cp:coreProperties>
</file>